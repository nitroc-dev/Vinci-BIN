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:rsidRPr="00D73733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1C14D77E" w:rsidR="001C3F9D" w:rsidRPr="00D73733" w:rsidRDefault="001C3F9D" w:rsidP="00E7160D">
            <w:pPr>
              <w:jc w:val="center"/>
              <w:rPr>
                <w:b/>
                <w:bCs/>
                <w:sz w:val="72"/>
                <w:szCs w:val="72"/>
              </w:rPr>
            </w:pPr>
            <w:r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CF7B2F">
              <w:rPr>
                <w:b/>
                <w:bCs/>
                <w:color w:val="595959" w:themeColor="text1" w:themeTint="A6"/>
                <w:sz w:val="72"/>
                <w:szCs w:val="72"/>
              </w:rPr>
              <w:t>5</w:t>
            </w:r>
            <w:r w:rsidR="00167411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r w:rsidR="00273117">
              <w:rPr>
                <w:b/>
                <w:bCs/>
                <w:color w:val="595959" w:themeColor="text1" w:themeTint="A6"/>
                <w:sz w:val="72"/>
                <w:szCs w:val="72"/>
              </w:rPr>
              <w:t>API &amp; JSON</w:t>
            </w:r>
          </w:p>
        </w:tc>
      </w:tr>
    </w:tbl>
    <w:p w14:paraId="0ADB1C0A" w14:textId="78FB0C9B" w:rsidR="00CC45E2" w:rsidRPr="00D73733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71790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EA5F" w14:textId="46E997F0" w:rsidR="007F7AF1" w:rsidRDefault="00624542" w:rsidP="00D46418">
          <w:pPr>
            <w:pStyle w:val="En-ttedetabledesmatires"/>
          </w:pPr>
          <w:r>
            <w:t>Table des matières</w:t>
          </w:r>
        </w:p>
        <w:p w14:paraId="34F3C1D1" w14:textId="3EC53C00" w:rsidR="00A46851" w:rsidRDefault="007F7AF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1620" w:history="1">
            <w:r w:rsidR="00A46851" w:rsidRPr="004948D3">
              <w:rPr>
                <w:rStyle w:val="Lienhypertexte"/>
                <w:noProof/>
              </w:rPr>
              <w:t>1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Objectifs à valider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_Toc130721620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2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065F3330" w14:textId="7793587C" w:rsidR="00A4685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1" w:history="1">
            <w:r w:rsidR="00A46851" w:rsidRPr="004948D3">
              <w:rPr>
                <w:rStyle w:val="Lienhypertexte"/>
                <w:noProof/>
              </w:rPr>
              <w:t>2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Concepts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_Toc130721621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2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0D3B7E20" w14:textId="56F4B6E6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2" w:history="1">
            <w:r w:rsidR="00A46851" w:rsidRPr="004948D3">
              <w:rPr>
                <w:rStyle w:val="Lienhypertexte"/>
                <w:noProof/>
                <w:lang w:val="fr-FR"/>
              </w:rPr>
              <w:t>2.1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Introduction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_Toc130721622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2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3E624241" w14:textId="54372DB0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3" w:history="1">
            <w:r w:rsidR="00A46851" w:rsidRPr="004948D3">
              <w:rPr>
                <w:rStyle w:val="Lienhypertexte"/>
                <w:noProof/>
                <w:lang w:val="fr-FR"/>
              </w:rPr>
              <w:t>2.2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  <w:lang w:val="fr-FR"/>
              </w:rPr>
              <w:t>Step 1 : Requête HTTP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_Toc130721623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3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5A948D08" w14:textId="2BF84094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4" w:history="1">
            <w:r w:rsidR="00A46851" w:rsidRPr="004948D3">
              <w:rPr>
                <w:rStyle w:val="Lienhypertexte"/>
                <w:noProof/>
              </w:rPr>
              <w:t>2.3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Step 2 : Parsing de JSON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_Toc130721624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4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0FF34872" w14:textId="0DE003C8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5" w:history="1">
            <w:r w:rsidR="00A46851" w:rsidRPr="004948D3">
              <w:rPr>
                <w:rStyle w:val="Lienhypertexte"/>
                <w:noProof/>
              </w:rPr>
              <w:t>2.4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Step 3 : Isolate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_Toc130721625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7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032EFD68" w14:textId="6B57EBA0" w:rsidR="00A4685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6" w:history="1">
            <w:r w:rsidR="00A46851" w:rsidRPr="004948D3">
              <w:rPr>
                <w:rStyle w:val="Lienhypertexte"/>
                <w:noProof/>
              </w:rPr>
              <w:t>3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Exercice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_Toc130721626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8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3CBC36E7" w14:textId="70C169DF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7" w:history="1">
            <w:r w:rsidR="00A46851" w:rsidRPr="004948D3">
              <w:rPr>
                <w:rStyle w:val="Lienhypertexte"/>
                <w:noProof/>
              </w:rPr>
              <w:t>3.1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Introduction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_Toc130721627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8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1B9317A3" w14:textId="75FBC09C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8" w:history="1">
            <w:r w:rsidR="00A46851" w:rsidRPr="004948D3">
              <w:rPr>
                <w:rStyle w:val="Lienhypertexte"/>
                <w:noProof/>
              </w:rPr>
              <w:t>3.2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Consommation d’une RESTful API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_Toc130721628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8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74FE78EA" w14:textId="7B84FC06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29" w:history="1">
            <w:r w:rsidR="00A46851" w:rsidRPr="004948D3">
              <w:rPr>
                <w:rStyle w:val="Lienhypertexte"/>
                <w:noProof/>
              </w:rPr>
              <w:t>3.3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Parsing de JSON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_Toc130721629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9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6171ABC2" w14:textId="266E95B1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30" w:history="1">
            <w:r w:rsidR="00A46851" w:rsidRPr="004948D3">
              <w:rPr>
                <w:rStyle w:val="Lienhypertexte"/>
                <w:noProof/>
              </w:rPr>
              <w:t>3.4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Affichage des films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_Toc130721630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10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60D709F7" w14:textId="2663A91A" w:rsidR="00A46851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30721631" w:history="1">
            <w:r w:rsidR="00A46851" w:rsidRPr="004948D3">
              <w:rPr>
                <w:rStyle w:val="Lienhypertexte"/>
                <w:noProof/>
              </w:rPr>
              <w:t>3.5</w:t>
            </w:r>
            <w:r w:rsidR="00A4685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A46851" w:rsidRPr="004948D3">
              <w:rPr>
                <w:rStyle w:val="Lienhypertexte"/>
                <w:noProof/>
              </w:rPr>
              <w:t>Challenge optionnel</w:t>
            </w:r>
            <w:r w:rsidR="00A46851">
              <w:rPr>
                <w:noProof/>
                <w:webHidden/>
              </w:rPr>
              <w:tab/>
            </w:r>
            <w:r w:rsidR="00A46851">
              <w:rPr>
                <w:noProof/>
                <w:webHidden/>
              </w:rPr>
              <w:fldChar w:fldCharType="begin"/>
            </w:r>
            <w:r w:rsidR="00A46851">
              <w:rPr>
                <w:noProof/>
                <w:webHidden/>
              </w:rPr>
              <w:instrText xml:space="preserve"> PAGEREF _Toc130721631 \h </w:instrText>
            </w:r>
            <w:r w:rsidR="00A46851">
              <w:rPr>
                <w:noProof/>
                <w:webHidden/>
              </w:rPr>
            </w:r>
            <w:r w:rsidR="00A46851">
              <w:rPr>
                <w:noProof/>
                <w:webHidden/>
              </w:rPr>
              <w:fldChar w:fldCharType="separate"/>
            </w:r>
            <w:r w:rsidR="00A46851">
              <w:rPr>
                <w:noProof/>
                <w:webHidden/>
              </w:rPr>
              <w:t>10</w:t>
            </w:r>
            <w:r w:rsidR="00A46851">
              <w:rPr>
                <w:noProof/>
                <w:webHidden/>
              </w:rPr>
              <w:fldChar w:fldCharType="end"/>
            </w:r>
          </w:hyperlink>
        </w:p>
        <w:p w14:paraId="6BF919D9" w14:textId="34A6366D" w:rsidR="007F7AF1" w:rsidRDefault="007F7AF1">
          <w:r>
            <w:rPr>
              <w:b/>
              <w:bCs/>
              <w:noProof/>
            </w:rPr>
            <w:fldChar w:fldCharType="end"/>
          </w:r>
        </w:p>
      </w:sdtContent>
    </w:sdt>
    <w:p w14:paraId="521F9E14" w14:textId="22004434" w:rsidR="00167411" w:rsidRDefault="00167411"/>
    <w:p w14:paraId="7F4537AF" w14:textId="1D7628A4" w:rsidR="00167411" w:rsidRDefault="00167411"/>
    <w:p w14:paraId="5901DCFD" w14:textId="0CEF2B64" w:rsidR="00167411" w:rsidRDefault="00167411"/>
    <w:p w14:paraId="4E6057B8" w14:textId="6112171E" w:rsidR="00903F63" w:rsidRDefault="00903F63"/>
    <w:p w14:paraId="0E0DBB9C" w14:textId="2BF14B95" w:rsidR="00903F63" w:rsidRDefault="00903F63"/>
    <w:p w14:paraId="62ED6CBE" w14:textId="66E62844" w:rsidR="00903F63" w:rsidRDefault="00903F63"/>
    <w:p w14:paraId="26A3B550" w14:textId="28BE0E7A" w:rsidR="00903F63" w:rsidRDefault="00903F63"/>
    <w:p w14:paraId="46B2F538" w14:textId="20D57C5F" w:rsidR="00903F63" w:rsidRDefault="00903F63" w:rsidP="00436AB9">
      <w:pPr>
        <w:rPr>
          <w:sz w:val="2"/>
          <w:szCs w:val="2"/>
        </w:rPr>
      </w:pPr>
    </w:p>
    <w:p w14:paraId="39110701" w14:textId="4A021B8D" w:rsidR="00903F63" w:rsidRPr="00D46418" w:rsidRDefault="00903F63" w:rsidP="002B1921">
      <w:pPr>
        <w:pStyle w:val="Titre1"/>
        <w:pageBreakBefore/>
      </w:pPr>
      <w:bookmarkStart w:id="0" w:name="_Toc130721620"/>
      <w:r w:rsidRPr="00D46418">
        <w:lastRenderedPageBreak/>
        <w:t>Objectifs à valider</w:t>
      </w:r>
      <w:bookmarkEnd w:id="0"/>
    </w:p>
    <w:p w14:paraId="0F0062CB" w14:textId="77777777" w:rsidR="00903F63" w:rsidRPr="00903F63" w:rsidRDefault="00903F63" w:rsidP="00903F63"/>
    <w:tbl>
      <w:tblPr>
        <w:tblStyle w:val="Grilledutableau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3"/>
        <w:gridCol w:w="2693"/>
        <w:gridCol w:w="5666"/>
      </w:tblGrid>
      <w:tr w:rsidR="00436AB9" w14:paraId="183406E1" w14:textId="77777777" w:rsidTr="00E13FD5">
        <w:tc>
          <w:tcPr>
            <w:tcW w:w="388" w:type="pct"/>
          </w:tcPr>
          <w:p w14:paraId="04D3215E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1486" w:type="pct"/>
          </w:tcPr>
          <w:p w14:paraId="32B3CD38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  <w:tc>
          <w:tcPr>
            <w:tcW w:w="3126" w:type="pct"/>
          </w:tcPr>
          <w:p w14:paraId="36D4AE6B" w14:textId="77777777" w:rsidR="00436AB9" w:rsidRPr="0036528A" w:rsidRDefault="00436AB9" w:rsidP="00E13FD5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Indicateurs</w:t>
            </w:r>
          </w:p>
        </w:tc>
      </w:tr>
      <w:tr w:rsidR="00436AB9" w14:paraId="31057B77" w14:textId="77777777" w:rsidTr="00E13FD5">
        <w:tc>
          <w:tcPr>
            <w:tcW w:w="388" w:type="pct"/>
          </w:tcPr>
          <w:p w14:paraId="1EF8AE92" w14:textId="2874A3BF" w:rsidR="00436AB9" w:rsidRDefault="00291B38" w:rsidP="00E13FD5">
            <w:r>
              <w:t>F</w:t>
            </w:r>
            <w:r w:rsidR="00341AC5">
              <w:t>0</w:t>
            </w:r>
            <w:r w:rsidR="00052A7F">
              <w:t>8</w:t>
            </w:r>
          </w:p>
        </w:tc>
        <w:tc>
          <w:tcPr>
            <w:tcW w:w="1486" w:type="pct"/>
          </w:tcPr>
          <w:p w14:paraId="454DDFCB" w14:textId="2FFE790C" w:rsidR="00436AB9" w:rsidRDefault="0019373F" w:rsidP="00E13FD5">
            <w:r>
              <w:t>Consomm</w:t>
            </w:r>
            <w:r w:rsidR="000A2998">
              <w:t>ation d’</w:t>
            </w:r>
            <w:r>
              <w:t xml:space="preserve">une </w:t>
            </w:r>
            <w:r w:rsidR="00513368">
              <w:t>RESTful API</w:t>
            </w:r>
          </w:p>
        </w:tc>
        <w:tc>
          <w:tcPr>
            <w:tcW w:w="3126" w:type="pct"/>
          </w:tcPr>
          <w:p w14:paraId="61BE9222" w14:textId="75AFA5D0" w:rsidR="004A7E34" w:rsidRDefault="004A7E34" w:rsidP="004A7E34">
            <w:pPr>
              <w:pStyle w:val="Paragraphedeliste"/>
              <w:numPr>
                <w:ilvl w:val="0"/>
                <w:numId w:val="22"/>
              </w:numPr>
            </w:pPr>
            <w:r>
              <w:t xml:space="preserve">Les messages de </w:t>
            </w:r>
            <w:proofErr w:type="spellStart"/>
            <w:r>
              <w:t>commits</w:t>
            </w:r>
            <w:proofErr w:type="spellEnd"/>
            <w:r>
              <w:t xml:space="preserve"> F08.X sont visibles.</w:t>
            </w:r>
          </w:p>
          <w:p w14:paraId="13F61B59" w14:textId="77777777" w:rsidR="00E36BB3" w:rsidRDefault="00276451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</w:t>
            </w:r>
            <w:r w:rsidR="00883AE6">
              <w:t xml:space="preserve">montrez et </w:t>
            </w:r>
            <w:r>
              <w:t xml:space="preserve">expliquez </w:t>
            </w:r>
            <w:r w:rsidR="00883AE6">
              <w:t>comment lancer une requête à une API.</w:t>
            </w:r>
          </w:p>
          <w:p w14:paraId="10F167DA" w14:textId="77777777" w:rsidR="00883AE6" w:rsidRDefault="00883AE6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expliquez le fonctionnement de méthodes asynchrones en </w:t>
            </w:r>
            <w:proofErr w:type="spellStart"/>
            <w:r>
              <w:t>dart</w:t>
            </w:r>
            <w:proofErr w:type="spellEnd"/>
            <w:r>
              <w:t>.</w:t>
            </w:r>
          </w:p>
          <w:p w14:paraId="578F56E5" w14:textId="1F0F6968" w:rsidR="00883AE6" w:rsidRDefault="00242D0A" w:rsidP="001C3383">
            <w:pPr>
              <w:pStyle w:val="Paragraphedeliste"/>
              <w:numPr>
                <w:ilvl w:val="0"/>
                <w:numId w:val="22"/>
              </w:numPr>
            </w:pPr>
            <w:r>
              <w:t xml:space="preserve">Vous expliquez comment </w:t>
            </w:r>
            <w:r w:rsidR="00C67630">
              <w:t>exécuter du code à</w:t>
            </w:r>
            <w:r w:rsidR="008974C0">
              <w:t xml:space="preserve"> l’initialisation d’un widget.</w:t>
            </w:r>
          </w:p>
        </w:tc>
      </w:tr>
      <w:tr w:rsidR="00436AB9" w14:paraId="16903B01" w14:textId="77777777" w:rsidTr="00E13FD5">
        <w:tc>
          <w:tcPr>
            <w:tcW w:w="388" w:type="pct"/>
          </w:tcPr>
          <w:p w14:paraId="3A5E49C4" w14:textId="1C2D2815" w:rsidR="00436AB9" w:rsidRDefault="00163DB0" w:rsidP="00E13FD5">
            <w:r>
              <w:t>F0</w:t>
            </w:r>
            <w:r w:rsidR="00052A7F">
              <w:t>9</w:t>
            </w:r>
          </w:p>
        </w:tc>
        <w:tc>
          <w:tcPr>
            <w:tcW w:w="1486" w:type="pct"/>
          </w:tcPr>
          <w:p w14:paraId="4E40AD42" w14:textId="15B75795" w:rsidR="00436AB9" w:rsidRDefault="00A32587" w:rsidP="00E13FD5">
            <w:proofErr w:type="spellStart"/>
            <w:r>
              <w:t>Parsing</w:t>
            </w:r>
            <w:proofErr w:type="spellEnd"/>
            <w:r>
              <w:t xml:space="preserve"> de JSON</w:t>
            </w:r>
          </w:p>
        </w:tc>
        <w:tc>
          <w:tcPr>
            <w:tcW w:w="3126" w:type="pct"/>
          </w:tcPr>
          <w:p w14:paraId="1FC1742F" w14:textId="4D6711A1" w:rsidR="00E2509A" w:rsidRDefault="00E2509A" w:rsidP="00E2509A">
            <w:pPr>
              <w:pStyle w:val="Paragraphedeliste"/>
              <w:numPr>
                <w:ilvl w:val="0"/>
                <w:numId w:val="23"/>
              </w:numPr>
            </w:pPr>
            <w:r>
              <w:t xml:space="preserve">Les messages de </w:t>
            </w:r>
            <w:proofErr w:type="spellStart"/>
            <w:r>
              <w:t>commits</w:t>
            </w:r>
            <w:proofErr w:type="spellEnd"/>
            <w:r>
              <w:t xml:space="preserve"> F0</w:t>
            </w:r>
            <w:ins w:id="1" w:author="Raphaël Baroni" w:date="2023-03-27T08:52:00Z">
              <w:r w:rsidR="00A2679D">
                <w:t>9</w:t>
              </w:r>
            </w:ins>
            <w:r>
              <w:t>.X sont visibles.</w:t>
            </w:r>
          </w:p>
          <w:p w14:paraId="6A2AFB16" w14:textId="787EC61C" w:rsidR="00436AB9" w:rsidRDefault="008B46DA" w:rsidP="00E2509A">
            <w:pPr>
              <w:pStyle w:val="Paragraphedeliste"/>
              <w:numPr>
                <w:ilvl w:val="0"/>
                <w:numId w:val="23"/>
              </w:numPr>
            </w:pPr>
            <w:r>
              <w:t xml:space="preserve">Vous expliquez comment passer </w:t>
            </w:r>
            <w:proofErr w:type="spellStart"/>
            <w:r w:rsidR="00CC0F58">
              <w:t>parser</w:t>
            </w:r>
            <w:proofErr w:type="spellEnd"/>
            <w:r w:rsidR="00CC0F58">
              <w:t xml:space="preserve"> du JSON en </w:t>
            </w:r>
            <w:proofErr w:type="spellStart"/>
            <w:r w:rsidR="00CC0F58">
              <w:t>dart</w:t>
            </w:r>
            <w:proofErr w:type="spellEnd"/>
            <w:r w:rsidR="00330CE3">
              <w:t>.</w:t>
            </w:r>
          </w:p>
          <w:p w14:paraId="22439AA4" w14:textId="7A98D2BE" w:rsidR="009F5300" w:rsidRDefault="00852343" w:rsidP="00E2509A">
            <w:pPr>
              <w:pStyle w:val="Paragraphedeliste"/>
              <w:numPr>
                <w:ilvl w:val="0"/>
                <w:numId w:val="23"/>
              </w:numPr>
            </w:pPr>
            <w:r>
              <w:t xml:space="preserve">Vous expliquez </w:t>
            </w:r>
            <w:r w:rsidR="00F4526E">
              <w:t xml:space="preserve">le fonctionnement et </w:t>
            </w:r>
            <w:r w:rsidR="00C83EAB">
              <w:t xml:space="preserve">l’intention de l’utilisation de la fonction </w:t>
            </w:r>
            <w:proofErr w:type="spellStart"/>
            <w:r w:rsidR="00C83EAB">
              <w:t>compute</w:t>
            </w:r>
            <w:proofErr w:type="spellEnd"/>
            <w:r w:rsidR="00C83EAB">
              <w:t xml:space="preserve"> </w:t>
            </w:r>
            <w:r w:rsidR="005839DD">
              <w:t xml:space="preserve">et d’un </w:t>
            </w:r>
            <w:proofErr w:type="spellStart"/>
            <w:r w:rsidR="005839DD">
              <w:t>Isolate</w:t>
            </w:r>
            <w:proofErr w:type="spellEnd"/>
          </w:p>
        </w:tc>
      </w:tr>
    </w:tbl>
    <w:p w14:paraId="24E9AF4A" w14:textId="285EDB09" w:rsidR="00436AB9" w:rsidRDefault="00436AB9"/>
    <w:p w14:paraId="36947B4D" w14:textId="77777777" w:rsidR="00AB3C40" w:rsidRPr="00ED7679" w:rsidRDefault="00AB3C40" w:rsidP="00F854B1">
      <w:pPr>
        <w:jc w:val="both"/>
        <w:rPr>
          <w:lang w:val="fr-FR"/>
        </w:rPr>
      </w:pPr>
    </w:p>
    <w:p w14:paraId="289F9C74" w14:textId="43AB9A6A" w:rsidR="00082792" w:rsidRPr="00650556" w:rsidRDefault="00A523C2" w:rsidP="00082792">
      <w:pPr>
        <w:pStyle w:val="Titre1"/>
        <w:spacing w:line="240" w:lineRule="auto"/>
        <w:jc w:val="both"/>
      </w:pPr>
      <w:bookmarkStart w:id="2" w:name="_Toc130721621"/>
      <w:r>
        <w:t>Concepts</w:t>
      </w:r>
      <w:bookmarkEnd w:id="2"/>
    </w:p>
    <w:p w14:paraId="342DE2D9" w14:textId="5F648063" w:rsidR="00F32CBE" w:rsidRDefault="00F32CBE" w:rsidP="00F854B1">
      <w:pPr>
        <w:jc w:val="both"/>
      </w:pPr>
    </w:p>
    <w:p w14:paraId="7DC354DB" w14:textId="741460D4" w:rsidR="00DA5B48" w:rsidRPr="00C26E4E" w:rsidRDefault="00921B80" w:rsidP="00E13FD5">
      <w:pPr>
        <w:pStyle w:val="Titre2"/>
        <w:rPr>
          <w:lang w:val="fr-FR"/>
        </w:rPr>
      </w:pPr>
      <w:bookmarkStart w:id="3" w:name="_Toc130721622"/>
      <w:r>
        <w:t>Introduction</w:t>
      </w:r>
      <w:bookmarkEnd w:id="3"/>
    </w:p>
    <w:p w14:paraId="1541851C" w14:textId="7B4CB09B" w:rsidR="00DA5B48" w:rsidRDefault="00DA5B48" w:rsidP="00DA5B48">
      <w:pPr>
        <w:jc w:val="both"/>
        <w:rPr>
          <w:b/>
          <w:bCs/>
        </w:rPr>
      </w:pPr>
      <w:r w:rsidRPr="00C2095C">
        <w:rPr>
          <w:b/>
          <w:bCs/>
        </w:rPr>
        <w:t xml:space="preserve">Pour commencer le tutoriel, créez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ftuto</w:t>
      </w:r>
      <w:r w:rsidR="00CF7B2F">
        <w:rPr>
          <w:b/>
          <w:bCs/>
          <w:i/>
          <w:iCs/>
        </w:rPr>
        <w:t>5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3E436BE9" w14:textId="4006FF9C" w:rsidR="00B13777" w:rsidRDefault="003673F7" w:rsidP="001F29AB">
      <w:pPr>
        <w:jc w:val="both"/>
        <w:rPr>
          <w:lang w:val="fr-FR"/>
        </w:rPr>
      </w:pPr>
      <w:r>
        <w:rPr>
          <w:lang w:val="fr-FR"/>
        </w:rPr>
        <w:t xml:space="preserve">Nous allons développer une application Flutter qui utilisera l’API REST suivante : </w:t>
      </w:r>
      <w:hyperlink r:id="rId11" w:history="1">
        <w:r w:rsidR="001F29AB">
          <w:rPr>
            <w:rStyle w:val="Lienhypertexte"/>
            <w:lang w:val="fr-FR"/>
          </w:rPr>
          <w:t>https://sebstreb.github.io/flutter-fiche-5/films-api</w:t>
        </w:r>
      </w:hyperlink>
      <w:r>
        <w:rPr>
          <w:lang w:val="fr-FR"/>
        </w:rPr>
        <w:t>.</w:t>
      </w:r>
    </w:p>
    <w:p w14:paraId="1A2A3F95" w14:textId="4740614D" w:rsidR="00B13777" w:rsidRDefault="00E310E1" w:rsidP="001F29AB">
      <w:pPr>
        <w:jc w:val="both"/>
        <w:rPr>
          <w:lang w:val="fr-FR"/>
        </w:rPr>
      </w:pPr>
      <w:r>
        <w:rPr>
          <w:lang w:val="fr-FR"/>
        </w:rPr>
        <w:t>Pour ce tutoriel, nous avons besoin de deux dépendances à rajouter dans votre projet.</w:t>
      </w:r>
      <w:r w:rsidR="002A1309">
        <w:rPr>
          <w:lang w:val="fr-FR"/>
        </w:rPr>
        <w:t xml:space="preserve"> </w:t>
      </w:r>
      <w:r>
        <w:rPr>
          <w:lang w:val="fr-FR"/>
        </w:rPr>
        <w:t xml:space="preserve">La dépendance </w:t>
      </w:r>
      <w:r>
        <w:rPr>
          <w:b/>
          <w:bCs/>
          <w:lang w:val="fr-FR"/>
        </w:rPr>
        <w:t>http</w:t>
      </w:r>
      <w:r>
        <w:rPr>
          <w:lang w:val="fr-FR"/>
        </w:rPr>
        <w:t xml:space="preserve"> permet de faire des requêtes à des API. </w:t>
      </w:r>
      <w:r w:rsidR="008E533C">
        <w:rPr>
          <w:lang w:val="fr-FR"/>
        </w:rPr>
        <w:t xml:space="preserve">Vous pouvez </w:t>
      </w:r>
      <w:r w:rsidR="00040F9A">
        <w:rPr>
          <w:lang w:val="fr-FR"/>
        </w:rPr>
        <w:t>l’ajouter à votre projet avec l</w:t>
      </w:r>
      <w:r w:rsidR="00497390">
        <w:rPr>
          <w:lang w:val="fr-FR"/>
        </w:rPr>
        <w:t>a</w:t>
      </w:r>
      <w:r w:rsidR="00040F9A">
        <w:rPr>
          <w:lang w:val="fr-FR"/>
        </w:rPr>
        <w:t xml:space="preserve"> commande </w:t>
      </w:r>
      <w:r w:rsidR="00040F9A">
        <w:rPr>
          <w:b/>
          <w:bCs/>
          <w:lang w:val="fr-FR"/>
        </w:rPr>
        <w:t xml:space="preserve">flutter pub </w:t>
      </w:r>
      <w:proofErr w:type="spellStart"/>
      <w:r w:rsidR="00040F9A">
        <w:rPr>
          <w:b/>
          <w:bCs/>
          <w:lang w:val="fr-FR"/>
        </w:rPr>
        <w:t>add</w:t>
      </w:r>
      <w:proofErr w:type="spellEnd"/>
      <w:r w:rsidR="00040F9A">
        <w:rPr>
          <w:b/>
          <w:bCs/>
          <w:lang w:val="fr-FR"/>
        </w:rPr>
        <w:t xml:space="preserve"> http</w:t>
      </w:r>
      <w:r w:rsidR="00040F9A">
        <w:rPr>
          <w:lang w:val="fr-FR"/>
        </w:rPr>
        <w:t>.</w:t>
      </w:r>
      <w:r w:rsidR="002A1309">
        <w:rPr>
          <w:lang w:val="fr-FR"/>
        </w:rPr>
        <w:t xml:space="preserve"> </w:t>
      </w:r>
      <w:r w:rsidR="00040F9A">
        <w:rPr>
          <w:lang w:val="fr-FR"/>
        </w:rPr>
        <w:t xml:space="preserve">La dépendance </w:t>
      </w:r>
      <w:proofErr w:type="spellStart"/>
      <w:r w:rsidR="00040F9A">
        <w:rPr>
          <w:b/>
          <w:bCs/>
          <w:lang w:val="fr-FR"/>
        </w:rPr>
        <w:t>url_launcher</w:t>
      </w:r>
      <w:proofErr w:type="spellEnd"/>
      <w:r w:rsidR="00040F9A">
        <w:rPr>
          <w:lang w:val="fr-FR"/>
        </w:rPr>
        <w:t xml:space="preserve"> permet d</w:t>
      </w:r>
      <w:r w:rsidR="00862AC4">
        <w:rPr>
          <w:lang w:val="fr-FR"/>
        </w:rPr>
        <w:t xml:space="preserve">’ouvrir un lien </w:t>
      </w:r>
      <w:r w:rsidR="00F44265">
        <w:rPr>
          <w:lang w:val="fr-FR"/>
        </w:rPr>
        <w:t>dans un navigateur</w:t>
      </w:r>
      <w:r w:rsidR="00040F9A">
        <w:rPr>
          <w:lang w:val="fr-FR"/>
        </w:rPr>
        <w:t>. Vous pouvez l’ajouter à votre projet avec l</w:t>
      </w:r>
      <w:r w:rsidR="00497390">
        <w:rPr>
          <w:lang w:val="fr-FR"/>
        </w:rPr>
        <w:t>a</w:t>
      </w:r>
      <w:r w:rsidR="00040F9A">
        <w:rPr>
          <w:lang w:val="fr-FR"/>
        </w:rPr>
        <w:t xml:space="preserve"> commande </w:t>
      </w:r>
      <w:r w:rsidR="00040F9A">
        <w:rPr>
          <w:b/>
          <w:bCs/>
          <w:lang w:val="fr-FR"/>
        </w:rPr>
        <w:t xml:space="preserve">flutter pub </w:t>
      </w:r>
      <w:proofErr w:type="spellStart"/>
      <w:r w:rsidR="00040F9A">
        <w:rPr>
          <w:b/>
          <w:bCs/>
          <w:lang w:val="fr-FR"/>
        </w:rPr>
        <w:t>add</w:t>
      </w:r>
      <w:proofErr w:type="spellEnd"/>
      <w:r w:rsidR="00040F9A">
        <w:rPr>
          <w:b/>
          <w:bCs/>
          <w:lang w:val="fr-FR"/>
        </w:rPr>
        <w:t xml:space="preserve"> </w:t>
      </w:r>
      <w:proofErr w:type="spellStart"/>
      <w:r w:rsidR="00862AC4">
        <w:rPr>
          <w:b/>
          <w:bCs/>
          <w:lang w:val="fr-FR"/>
        </w:rPr>
        <w:t>url_launcher</w:t>
      </w:r>
      <w:proofErr w:type="spellEnd"/>
      <w:r w:rsidR="00040F9A">
        <w:rPr>
          <w:lang w:val="fr-FR"/>
        </w:rPr>
        <w:t>.</w:t>
      </w:r>
      <w:r w:rsidR="007834A7">
        <w:rPr>
          <w:lang w:val="fr-FR"/>
        </w:rPr>
        <w:t xml:space="preserve"> L’installation de ce package peut afficher une erreur sur </w:t>
      </w:r>
      <w:proofErr w:type="spellStart"/>
      <w:r w:rsidR="007834A7">
        <w:rPr>
          <w:lang w:val="fr-FR"/>
        </w:rPr>
        <w:t>windows</w:t>
      </w:r>
      <w:proofErr w:type="spellEnd"/>
      <w:r w:rsidR="007834A7">
        <w:rPr>
          <w:lang w:val="fr-FR"/>
        </w:rPr>
        <w:t>, mais elle ne devrait pas poser de problèmes.</w:t>
      </w:r>
    </w:p>
    <w:p w14:paraId="688A377A" w14:textId="084F457B" w:rsidR="00B13777" w:rsidRDefault="009150D4" w:rsidP="001F29AB">
      <w:pPr>
        <w:jc w:val="both"/>
        <w:rPr>
          <w:lang w:val="fr-FR"/>
        </w:rPr>
      </w:pPr>
      <w:r>
        <w:rPr>
          <w:lang w:val="fr-FR"/>
        </w:rPr>
        <w:t xml:space="preserve">Sur certaines plateformes, l’accès à internet est bloqué par défaut </w:t>
      </w:r>
      <w:r w:rsidR="00F80D2B">
        <w:rPr>
          <w:lang w:val="fr-FR"/>
        </w:rPr>
        <w:t xml:space="preserve">pour les applications. Il est alors nécessaire de modifier les permissions de l’application pour indiquer </w:t>
      </w:r>
      <w:r w:rsidR="00324A03">
        <w:rPr>
          <w:lang w:val="fr-FR"/>
        </w:rPr>
        <w:t>qu’elle a besoin de l’accès à la connexion internet de l’appareil de l’utilisateur. C’est par exemple le cas pour</w:t>
      </w:r>
      <w:r w:rsidR="00B84DED">
        <w:rPr>
          <w:lang w:val="fr-FR"/>
        </w:rPr>
        <w:t xml:space="preserve"> la plateforme Android</w:t>
      </w:r>
      <w:r w:rsidR="00B9366B">
        <w:rPr>
          <w:lang w:val="fr-FR"/>
        </w:rPr>
        <w:t xml:space="preserve">. Si vous souhaitez lancer l’application </w:t>
      </w:r>
      <w:r w:rsidR="00F13EF9">
        <w:rPr>
          <w:lang w:val="fr-FR"/>
        </w:rPr>
        <w:t xml:space="preserve">sur un </w:t>
      </w:r>
      <w:r w:rsidR="00B96CA0">
        <w:rPr>
          <w:lang w:val="fr-FR"/>
        </w:rPr>
        <w:t xml:space="preserve">téléphone ou l’émulateur </w:t>
      </w:r>
      <w:proofErr w:type="spellStart"/>
      <w:r w:rsidR="00B96CA0">
        <w:rPr>
          <w:lang w:val="fr-FR"/>
        </w:rPr>
        <w:t>android</w:t>
      </w:r>
      <w:proofErr w:type="spellEnd"/>
      <w:r w:rsidR="00B96CA0">
        <w:rPr>
          <w:lang w:val="fr-FR"/>
        </w:rPr>
        <w:t>, vous aurez besoin de rajouter</w:t>
      </w:r>
      <w:r w:rsidR="00386CA0">
        <w:rPr>
          <w:lang w:val="fr-FR"/>
        </w:rPr>
        <w:t xml:space="preserve"> les permissions suivantes</w:t>
      </w:r>
      <w:r w:rsidR="00DB0EBF">
        <w:rPr>
          <w:lang w:val="fr-FR"/>
        </w:rPr>
        <w:t xml:space="preserve"> dans le fichier </w:t>
      </w:r>
      <w:r w:rsidR="00DB0EBF">
        <w:rPr>
          <w:i/>
          <w:iCs/>
          <w:lang w:val="fr-FR"/>
        </w:rPr>
        <w:t>AndroidManifest.xml</w:t>
      </w:r>
      <w:r w:rsidR="00DB0EBF">
        <w:rPr>
          <w:lang w:val="fr-FR"/>
        </w:rPr>
        <w:t xml:space="preserve"> présent dans le dossier </w:t>
      </w:r>
      <w:proofErr w:type="spellStart"/>
      <w:r w:rsidR="00DB0EBF">
        <w:rPr>
          <w:i/>
          <w:iCs/>
          <w:lang w:val="fr-FR"/>
        </w:rPr>
        <w:t>android</w:t>
      </w:r>
      <w:proofErr w:type="spellEnd"/>
      <w:r w:rsidR="00DB0EBF">
        <w:rPr>
          <w:i/>
          <w:iCs/>
          <w:lang w:val="fr-FR"/>
        </w:rPr>
        <w:t>/app/src/main</w:t>
      </w:r>
      <w:r w:rsidR="00386CA0">
        <w:rPr>
          <w:lang w:val="fr-FR"/>
        </w:rPr>
        <w:t>, avant le tag application</w:t>
      </w:r>
      <w:r w:rsidR="00DB0EBF">
        <w:rPr>
          <w:lang w:val="fr-FR"/>
        </w:rPr>
        <w:t xml:space="preserve"> </w:t>
      </w:r>
    </w:p>
    <w:p w14:paraId="06CA1E05" w14:textId="66E0F56B" w:rsidR="00846EF7" w:rsidRDefault="00846EF7" w:rsidP="0058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</w:pPr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 xml:space="preserve">&lt;uses-permission </w:t>
      </w:r>
      <w:proofErr w:type="spellStart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android:name</w:t>
      </w:r>
      <w:proofErr w:type="spellEnd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="</w:t>
      </w:r>
      <w:proofErr w:type="spellStart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android.permission.INTERNET</w:t>
      </w:r>
      <w:proofErr w:type="spellEnd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" /&gt;</w:t>
      </w:r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br/>
        <w:t xml:space="preserve">&lt;uses-permission </w:t>
      </w:r>
      <w:proofErr w:type="spellStart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android:name</w:t>
      </w:r>
      <w:proofErr w:type="spellEnd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="</w:t>
      </w:r>
      <w:proofErr w:type="spellStart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android.permission.ACCESS_NETWORK_STATE</w:t>
      </w:r>
      <w:proofErr w:type="spellEnd"/>
      <w:r w:rsidRPr="00846EF7"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  <w:t>" /&gt;</w:t>
      </w:r>
    </w:p>
    <w:p w14:paraId="196916EB" w14:textId="77777777" w:rsidR="002A1309" w:rsidRPr="005839DD" w:rsidRDefault="002A1309" w:rsidP="0058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  <w:lang w:eastAsia="fr-FR"/>
        </w:rPr>
      </w:pPr>
    </w:p>
    <w:p w14:paraId="5970A91B" w14:textId="13A675D3" w:rsidR="007371A1" w:rsidRDefault="001B0AD1" w:rsidP="001F29AB">
      <w:pPr>
        <w:jc w:val="both"/>
        <w:rPr>
          <w:lang w:val="fr-FR"/>
        </w:rPr>
      </w:pPr>
      <w:r>
        <w:rPr>
          <w:lang w:val="fr-FR"/>
        </w:rPr>
        <w:t xml:space="preserve">Vous pouvez trouver plus d’informations à ce sujet </w:t>
      </w:r>
      <w:r w:rsidR="00AB788D">
        <w:rPr>
          <w:lang w:val="fr-FR"/>
        </w:rPr>
        <w:t xml:space="preserve">et pour les autres plateformes à ce lien : </w:t>
      </w:r>
      <w:hyperlink r:id="rId12" w:history="1">
        <w:r w:rsidR="00AB788D" w:rsidRPr="0082537B">
          <w:rPr>
            <w:rStyle w:val="Lienhypertexte"/>
            <w:lang w:val="fr-FR"/>
          </w:rPr>
          <w:t>https://docs.flutter.dev/development/data-and-backend/networking</w:t>
        </w:r>
      </w:hyperlink>
      <w:r w:rsidR="00AB788D">
        <w:rPr>
          <w:lang w:val="fr-FR"/>
        </w:rPr>
        <w:t>.</w:t>
      </w:r>
    </w:p>
    <w:p w14:paraId="0B50DBAA" w14:textId="77777777" w:rsidR="002A1309" w:rsidRDefault="002A1309" w:rsidP="001F29AB">
      <w:pPr>
        <w:jc w:val="both"/>
        <w:rPr>
          <w:lang w:val="fr-FR"/>
        </w:rPr>
      </w:pPr>
    </w:p>
    <w:p w14:paraId="73A26462" w14:textId="16C976AD" w:rsidR="007371A1" w:rsidRPr="005B1A2B" w:rsidRDefault="007371A1" w:rsidP="001F29AB">
      <w:pPr>
        <w:jc w:val="both"/>
        <w:rPr>
          <w:lang w:val="fr-FR"/>
        </w:rPr>
      </w:pPr>
      <w:r>
        <w:rPr>
          <w:lang w:val="fr-FR"/>
        </w:rPr>
        <w:lastRenderedPageBreak/>
        <w:t xml:space="preserve">A travers </w:t>
      </w:r>
      <w:r w:rsidR="002605F2">
        <w:rPr>
          <w:lang w:val="fr-FR"/>
        </w:rPr>
        <w:t>les différentes étapes</w:t>
      </w:r>
      <w:r w:rsidR="002A1309">
        <w:rPr>
          <w:lang w:val="fr-FR"/>
        </w:rPr>
        <w:t xml:space="preserve"> </w:t>
      </w:r>
      <w:r w:rsidR="00BB062E">
        <w:rPr>
          <w:lang w:val="fr-FR"/>
        </w:rPr>
        <w:t>de ce tutoriel, nous suivrons</w:t>
      </w:r>
      <w:r w:rsidR="002C5D07">
        <w:rPr>
          <w:lang w:val="fr-FR"/>
        </w:rPr>
        <w:t xml:space="preserve"> l’architecture MVVM vue durant la fiche précédente. Nous n’utiliserons cependant pas de couche </w:t>
      </w:r>
      <w:proofErr w:type="spellStart"/>
      <w:r w:rsidR="002C5D07" w:rsidRPr="00322F3B">
        <w:rPr>
          <w:i/>
          <w:iCs/>
          <w:lang w:val="fr-FR"/>
        </w:rPr>
        <w:t>View</w:t>
      </w:r>
      <w:proofErr w:type="spellEnd"/>
      <w:r w:rsidR="00322F3B" w:rsidRPr="00322F3B">
        <w:rPr>
          <w:i/>
          <w:iCs/>
          <w:lang w:val="fr-FR"/>
        </w:rPr>
        <w:t xml:space="preserve"> </w:t>
      </w:r>
      <w:r w:rsidR="002C5D07" w:rsidRPr="00322F3B">
        <w:rPr>
          <w:i/>
          <w:iCs/>
          <w:lang w:val="fr-FR"/>
        </w:rPr>
        <w:t>Model</w:t>
      </w:r>
      <w:r w:rsidR="00322F3B">
        <w:rPr>
          <w:lang w:val="fr-FR"/>
        </w:rPr>
        <w:t xml:space="preserve">. En effet, </w:t>
      </w:r>
      <w:r w:rsidR="00691C45">
        <w:rPr>
          <w:lang w:val="fr-FR"/>
        </w:rPr>
        <w:t>l’état de</w:t>
      </w:r>
      <w:r w:rsidR="00D850BA">
        <w:rPr>
          <w:lang w:val="fr-FR"/>
        </w:rPr>
        <w:t xml:space="preserve"> l’application cré</w:t>
      </w:r>
      <w:r w:rsidR="006A0C88">
        <w:rPr>
          <w:lang w:val="fr-FR"/>
        </w:rPr>
        <w:t>é</w:t>
      </w:r>
      <w:r w:rsidR="00D850BA">
        <w:rPr>
          <w:lang w:val="fr-FR"/>
        </w:rPr>
        <w:t xml:space="preserve">e est toujours </w:t>
      </w:r>
      <w:r w:rsidR="006A0C88">
        <w:rPr>
          <w:lang w:val="fr-FR"/>
        </w:rPr>
        <w:t>confiné</w:t>
      </w:r>
      <w:r w:rsidR="00D850BA">
        <w:rPr>
          <w:lang w:val="fr-FR"/>
        </w:rPr>
        <w:t xml:space="preserve"> à un seul widget. En essayant de suivre les bonnes pratique</w:t>
      </w:r>
      <w:r w:rsidR="00AC1381">
        <w:rPr>
          <w:lang w:val="fr-FR"/>
        </w:rPr>
        <w:t>s</w:t>
      </w:r>
      <w:r w:rsidR="00D850BA">
        <w:rPr>
          <w:lang w:val="fr-FR"/>
        </w:rPr>
        <w:t xml:space="preserve"> pour </w:t>
      </w:r>
      <w:r w:rsidR="00C45EB8">
        <w:rPr>
          <w:lang w:val="fr-FR"/>
        </w:rPr>
        <w:t xml:space="preserve">choisir à quel niveau </w:t>
      </w:r>
      <w:r w:rsidR="00AC1381">
        <w:rPr>
          <w:lang w:val="fr-FR"/>
        </w:rPr>
        <w:t xml:space="preserve">placer le </w:t>
      </w:r>
      <w:proofErr w:type="spellStart"/>
      <w:r w:rsidR="005B1A2B">
        <w:rPr>
          <w:i/>
          <w:iCs/>
          <w:lang w:val="fr-FR"/>
        </w:rPr>
        <w:t>ChangeNotifier</w:t>
      </w:r>
      <w:proofErr w:type="spellEnd"/>
      <w:r w:rsidR="005B1A2B">
        <w:rPr>
          <w:lang w:val="fr-FR"/>
        </w:rPr>
        <w:t xml:space="preserve"> et le </w:t>
      </w:r>
      <w:r w:rsidR="005B1A2B">
        <w:rPr>
          <w:i/>
          <w:iCs/>
          <w:lang w:val="fr-FR"/>
        </w:rPr>
        <w:t>Consumer</w:t>
      </w:r>
      <w:r w:rsidR="005B1A2B">
        <w:rPr>
          <w:lang w:val="fr-FR"/>
        </w:rPr>
        <w:t xml:space="preserve">, ils se retrouveraient à la même place </w:t>
      </w:r>
      <w:r w:rsidR="0031752C">
        <w:rPr>
          <w:lang w:val="fr-FR"/>
        </w:rPr>
        <w:t>puisqu’on</w:t>
      </w:r>
      <w:r w:rsidR="005B1A2B">
        <w:rPr>
          <w:lang w:val="fr-FR"/>
        </w:rPr>
        <w:t xml:space="preserve"> on accède à l’état de l’application à un seul endroit. Cela montre bien que dans ce cas, un </w:t>
      </w:r>
      <w:proofErr w:type="spellStart"/>
      <w:r w:rsidR="005B1A2B">
        <w:rPr>
          <w:i/>
          <w:iCs/>
          <w:lang w:val="fr-FR"/>
        </w:rPr>
        <w:t>View</w:t>
      </w:r>
      <w:proofErr w:type="spellEnd"/>
      <w:r w:rsidR="005B1A2B">
        <w:rPr>
          <w:i/>
          <w:iCs/>
          <w:lang w:val="fr-FR"/>
        </w:rPr>
        <w:t xml:space="preserve"> Model</w:t>
      </w:r>
      <w:r w:rsidR="005B1A2B">
        <w:rPr>
          <w:lang w:val="fr-FR"/>
        </w:rPr>
        <w:t xml:space="preserve"> n’est pas nécessaire et que l’on peut se contenter d’utiliser une variable d’état dans un stateful widget.</w:t>
      </w:r>
    </w:p>
    <w:p w14:paraId="3E448032" w14:textId="77777777" w:rsidR="00B51431" w:rsidRDefault="00B51431" w:rsidP="001F29AB">
      <w:pPr>
        <w:jc w:val="both"/>
        <w:rPr>
          <w:lang w:val="fr-FR"/>
        </w:rPr>
      </w:pPr>
    </w:p>
    <w:p w14:paraId="1AF31DEA" w14:textId="77777777" w:rsidR="00671E7A" w:rsidRDefault="00671E7A" w:rsidP="00671E7A">
      <w:pPr>
        <w:pStyle w:val="Titre2"/>
        <w:rPr>
          <w:lang w:val="fr-FR"/>
        </w:rPr>
      </w:pPr>
      <w:bookmarkStart w:id="4" w:name="_Toc130721623"/>
      <w:proofErr w:type="spellStart"/>
      <w:r>
        <w:rPr>
          <w:lang w:val="fr-FR"/>
        </w:rPr>
        <w:t>Step</w:t>
      </w:r>
      <w:proofErr w:type="spellEnd"/>
      <w:r>
        <w:rPr>
          <w:lang w:val="fr-FR"/>
        </w:rPr>
        <w:t xml:space="preserve"> 1 : Requête HTTP</w:t>
      </w:r>
      <w:bookmarkEnd w:id="4"/>
    </w:p>
    <w:p w14:paraId="3B005FF7" w14:textId="35A78DC0" w:rsidR="00B639F5" w:rsidRDefault="00C66507" w:rsidP="00B639F5">
      <w:pPr>
        <w:jc w:val="both"/>
        <w:rPr>
          <w:lang w:val="fr-FR"/>
        </w:rPr>
      </w:pPr>
      <w:r>
        <w:rPr>
          <w:lang w:val="fr-FR"/>
        </w:rPr>
        <w:t>L’objectif de cette première étape est de faire une première requête</w:t>
      </w:r>
      <w:r w:rsidR="00B639F5">
        <w:rPr>
          <w:lang w:val="fr-FR"/>
        </w:rPr>
        <w:t xml:space="preserve"> à notre API, et d’afficher son résultat. </w:t>
      </w:r>
      <w:r w:rsidR="00EF49EB">
        <w:rPr>
          <w:lang w:val="fr-FR"/>
        </w:rPr>
        <w:t xml:space="preserve">Créez un fichier </w:t>
      </w:r>
      <w:proofErr w:type="spellStart"/>
      <w:r w:rsidR="00EF49EB">
        <w:rPr>
          <w:i/>
          <w:iCs/>
          <w:lang w:val="fr-FR"/>
        </w:rPr>
        <w:t>home_</w:t>
      </w:r>
      <w:proofErr w:type="gramStart"/>
      <w:r w:rsidR="00EF49EB">
        <w:rPr>
          <w:i/>
          <w:iCs/>
          <w:lang w:val="fr-FR"/>
        </w:rPr>
        <w:t>screen.dart</w:t>
      </w:r>
      <w:proofErr w:type="spellEnd"/>
      <w:proofErr w:type="gramEnd"/>
      <w:r w:rsidR="00EF49EB">
        <w:rPr>
          <w:lang w:val="fr-FR"/>
        </w:rPr>
        <w:t xml:space="preserve"> dans un dossier </w:t>
      </w:r>
      <w:proofErr w:type="spellStart"/>
      <w:r w:rsidR="00EF49EB">
        <w:rPr>
          <w:i/>
          <w:iCs/>
          <w:lang w:val="fr-FR"/>
        </w:rPr>
        <w:t>views</w:t>
      </w:r>
      <w:proofErr w:type="spellEnd"/>
      <w:r w:rsidR="00EF49EB">
        <w:rPr>
          <w:lang w:val="fr-FR"/>
        </w:rPr>
        <w:t xml:space="preserve"> et copiez-y le code suivant :</w:t>
      </w:r>
    </w:p>
    <w:p w14:paraId="4D80B816" w14:textId="77777777" w:rsidR="0017357E" w:rsidRPr="00D52C4B" w:rsidRDefault="0017357E" w:rsidP="0017357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import 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proofErr w:type="spellStart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package:http</w:t>
      </w:r>
      <w:proofErr w:type="spellEnd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/</w:t>
      </w:r>
      <w:proofErr w:type="spellStart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http.dart</w:t>
      </w:r>
      <w:proofErr w:type="spellEnd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'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as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http;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HomeScreen</w:t>
      </w:r>
      <w:proofErr w:type="spellEnd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StatefulWidget</w:t>
      </w:r>
      <w:proofErr w:type="spellEnd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HomeScreen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}) :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super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D52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HomeScreen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createState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() =&gt;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HomeScreenState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class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_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HomeScreenState</w:t>
      </w:r>
      <w:proofErr w:type="spellEnd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extends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HomeScreen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 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result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"Click on the button to launch the request."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Future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>void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initFilm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()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async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url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"https://sebstreb.github.io/flutter-fiche-5/films-</w:t>
      </w:r>
      <w:proofErr w:type="spellStart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api</w:t>
      </w:r>
      <w:proofErr w:type="spellEnd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/1"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try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setState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(() =&gt; 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result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"Loading, please wait…"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); 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Uncompleted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 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response =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await </w:t>
      </w:r>
      <w:proofErr w:type="spellStart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http.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Uri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parse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url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setState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(() =&gt; 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result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proofErr w:type="spellStart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body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); 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Completed with a value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catch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(error) 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setState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(() =&gt; 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result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proofErr w:type="spellStart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error.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toString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()); 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t>// Completed with an error</w:t>
      </w:r>
      <w:r w:rsidRPr="00D52C4B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 w:eastAsia="fr-FR"/>
        </w:rPr>
        <w:br/>
        <w:t xml:space="preserve">    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t>@override</w:t>
      </w:r>
      <w:r w:rsidRPr="00D52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fr-FR"/>
        </w:rPr>
        <w:br/>
        <w:t xml:space="preserve">  </w:t>
      </w:r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Pr="00D52C4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Scaffold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proofErr w:type="spellStart"/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appBar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AppBar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proofErr w:type="spellStart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Tutoriel</w:t>
      </w:r>
      <w:proofErr w:type="spellEnd"/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5"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body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Padding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padding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EdgeInsets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all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16.0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Expanded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result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ElevatedButton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proofErr w:type="spellStart"/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onPressed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_</w:t>
      </w:r>
      <w:proofErr w:type="spellStart"/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initFilm</w:t>
      </w:r>
      <w:proofErr w:type="spellEnd"/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</w:t>
      </w:r>
      <w:r w:rsidRPr="00D52C4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D52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D52C4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D52C4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"Fetch movie n°1"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],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D52C4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5BD225DA" w14:textId="77777777" w:rsidR="00B639F5" w:rsidRDefault="00B639F5" w:rsidP="00B639F5">
      <w:pPr>
        <w:jc w:val="both"/>
        <w:rPr>
          <w:lang w:val="en-US"/>
        </w:rPr>
      </w:pPr>
    </w:p>
    <w:p w14:paraId="44A63DBC" w14:textId="2D2C65FC" w:rsidR="00EB7A75" w:rsidRDefault="00EB7A75" w:rsidP="00B639F5">
      <w:pPr>
        <w:jc w:val="both"/>
      </w:pPr>
      <w:r w:rsidRPr="00631400">
        <w:lastRenderedPageBreak/>
        <w:t>Ce widget affiche u</w:t>
      </w:r>
      <w:r w:rsidR="00631400" w:rsidRPr="00631400">
        <w:t xml:space="preserve">n texte </w:t>
      </w:r>
      <w:r w:rsidR="00631400">
        <w:t>et un bouton</w:t>
      </w:r>
      <w:r w:rsidR="004A6ABF">
        <w:t xml:space="preserve">. </w:t>
      </w:r>
      <w:r w:rsidR="00A72255">
        <w:t xml:space="preserve">Le </w:t>
      </w:r>
      <w:r w:rsidR="00E00A76">
        <w:t xml:space="preserve">texte affiche le contenu </w:t>
      </w:r>
      <w:r w:rsidR="00A72255">
        <w:t xml:space="preserve">d’une </w:t>
      </w:r>
      <w:r w:rsidR="00E00A76">
        <w:t>variable</w:t>
      </w:r>
      <w:r w:rsidR="00A72255">
        <w:t xml:space="preserve"> d’état </w:t>
      </w:r>
      <w:proofErr w:type="spellStart"/>
      <w:r w:rsidR="00A72255">
        <w:rPr>
          <w:i/>
          <w:iCs/>
        </w:rPr>
        <w:t>result</w:t>
      </w:r>
      <w:proofErr w:type="spellEnd"/>
      <w:r w:rsidR="008B7D11">
        <w:t>.</w:t>
      </w:r>
      <w:r w:rsidR="00631400">
        <w:t xml:space="preserve"> Lorsque l’on appuie sur </w:t>
      </w:r>
      <w:r w:rsidR="00906F5C">
        <w:t>l</w:t>
      </w:r>
      <w:r w:rsidR="00631400">
        <w:t xml:space="preserve">e bouton, l’application lance une requête vers </w:t>
      </w:r>
      <w:r w:rsidR="004A6ABF">
        <w:t>le serveur</w:t>
      </w:r>
      <w:r w:rsidR="008517C6">
        <w:t xml:space="preserve">. Cette requête, </w:t>
      </w:r>
      <w:r w:rsidR="008517C6" w:rsidRPr="00F73B92">
        <w:rPr>
          <w:i/>
          <w:iCs/>
        </w:rPr>
        <w:t xml:space="preserve">GET </w:t>
      </w:r>
      <w:r w:rsidR="00F73B92" w:rsidRPr="00F73B92">
        <w:rPr>
          <w:i/>
          <w:iCs/>
        </w:rPr>
        <w:t>&lt;server&gt;/1</w:t>
      </w:r>
      <w:r w:rsidR="00A56955">
        <w:t>,</w:t>
      </w:r>
      <w:r w:rsidR="00F73B92">
        <w:t xml:space="preserve"> récupère le film ayant l’ID </w:t>
      </w:r>
      <w:r w:rsidR="00A56955">
        <w:t>n°</w:t>
      </w:r>
      <w:r w:rsidR="00F73B92">
        <w:t>1</w:t>
      </w:r>
      <w:r w:rsidR="00906F5C">
        <w:t xml:space="preserve">. </w:t>
      </w:r>
      <w:r w:rsidR="00F73B92">
        <w:t>L’application</w:t>
      </w:r>
      <w:r w:rsidR="00906F5C">
        <w:t xml:space="preserve"> modifie ensuite</w:t>
      </w:r>
      <w:r w:rsidR="003F4B88">
        <w:t xml:space="preserve"> l’état du widget pour </w:t>
      </w:r>
      <w:r w:rsidR="00A56955">
        <w:t>afficher</w:t>
      </w:r>
    </w:p>
    <w:p w14:paraId="1E27B3A3" w14:textId="617936F9" w:rsidR="00950FD8" w:rsidRDefault="00057672" w:rsidP="00057672">
      <w:pPr>
        <w:keepNext/>
        <w:jc w:val="both"/>
      </w:pPr>
      <w:r w:rsidRPr="000D4E12">
        <w:t>La</w:t>
      </w:r>
      <w:r w:rsidRPr="00057672">
        <w:rPr>
          <w:b/>
          <w:bCs/>
        </w:rPr>
        <w:t xml:space="preserve"> </w:t>
      </w:r>
      <w:r>
        <w:t xml:space="preserve">requête est lancée avec la méthode </w:t>
      </w:r>
      <w:proofErr w:type="spellStart"/>
      <w:r w:rsidRPr="00057672">
        <w:rPr>
          <w:b/>
          <w:bCs/>
        </w:rPr>
        <w:t>http.get</w:t>
      </w:r>
      <w:proofErr w:type="spellEnd"/>
      <w:r>
        <w:t xml:space="preserve"> du plugin http. Il existe également des méthodes </w:t>
      </w:r>
      <w:proofErr w:type="spellStart"/>
      <w:r>
        <w:t>http.post</w:t>
      </w:r>
      <w:proofErr w:type="spellEnd"/>
      <w:r>
        <w:t xml:space="preserve">, </w:t>
      </w:r>
      <w:proofErr w:type="spellStart"/>
      <w:r>
        <w:t>http.delete</w:t>
      </w:r>
      <w:proofErr w:type="spellEnd"/>
      <w:r>
        <w:t>, … qui ne seront pas vues dans ce tutoriel.</w:t>
      </w:r>
    </w:p>
    <w:p w14:paraId="3B2E5453" w14:textId="726711AF" w:rsidR="00057672" w:rsidRDefault="00057672" w:rsidP="00057672">
      <w:pPr>
        <w:keepNext/>
        <w:jc w:val="both"/>
        <w:rPr>
          <w:i/>
          <w:iCs/>
        </w:rPr>
      </w:pPr>
      <w:r>
        <w:t xml:space="preserve">Cette méthode est asynchrone. Comme en javascript, on peut lancer une méthode asynchrone et attendre qu’elle se termine avec le mot clé </w:t>
      </w:r>
      <w:proofErr w:type="spellStart"/>
      <w:r w:rsidRPr="00057672">
        <w:rPr>
          <w:b/>
          <w:bCs/>
        </w:rPr>
        <w:t>await</w:t>
      </w:r>
      <w:proofErr w:type="spellEnd"/>
      <w:r>
        <w:t xml:space="preserve">, à condition de se trouver dans une fonction </w:t>
      </w:r>
      <w:proofErr w:type="spellStart"/>
      <w:r w:rsidRPr="00057672">
        <w:rPr>
          <w:b/>
          <w:bCs/>
        </w:rPr>
        <w:t>async</w:t>
      </w:r>
      <w:proofErr w:type="spellEnd"/>
      <w:r>
        <w:t xml:space="preserve">. Ces fonctions retournent des </w:t>
      </w:r>
      <w:r w:rsidRPr="00057672">
        <w:rPr>
          <w:b/>
          <w:bCs/>
        </w:rPr>
        <w:t>Future</w:t>
      </w:r>
      <w:r>
        <w:t xml:space="preserve"> pour encapsuler leur résultat, de la même façon que javascript utilise des </w:t>
      </w:r>
      <w:r w:rsidRPr="00057672">
        <w:rPr>
          <w:i/>
          <w:iCs/>
        </w:rPr>
        <w:t>Promise.</w:t>
      </w:r>
    </w:p>
    <w:p w14:paraId="687E47A0" w14:textId="77777777" w:rsidR="00A210FD" w:rsidRDefault="00950FD8" w:rsidP="00057672">
      <w:pPr>
        <w:keepNext/>
        <w:jc w:val="both"/>
      </w:pPr>
      <w:r>
        <w:t xml:space="preserve">Une Future </w:t>
      </w:r>
      <w:r w:rsidR="00862415">
        <w:t xml:space="preserve">représente </w:t>
      </w:r>
      <w:r w:rsidR="0047621A">
        <w:t xml:space="preserve">l’état </w:t>
      </w:r>
      <w:r w:rsidR="00D54013">
        <w:t>d’</w:t>
      </w:r>
      <w:r w:rsidR="007537EA">
        <w:t xml:space="preserve">une méthode </w:t>
      </w:r>
      <w:r w:rsidR="001E242D">
        <w:t>asynchron</w:t>
      </w:r>
      <w:r w:rsidR="00604B4F">
        <w:t>e</w:t>
      </w:r>
      <w:r w:rsidR="009F3ADB">
        <w:t xml:space="preserve">. </w:t>
      </w:r>
      <w:r w:rsidR="00BB6421">
        <w:t xml:space="preserve">Avec la </w:t>
      </w:r>
      <w:r w:rsidR="007D41DE">
        <w:t xml:space="preserve">syntaxe </w:t>
      </w:r>
      <w:proofErr w:type="spellStart"/>
      <w:r w:rsidR="007D41DE">
        <w:t>async</w:t>
      </w:r>
      <w:proofErr w:type="spellEnd"/>
      <w:r w:rsidR="007D41DE">
        <w:t>/</w:t>
      </w:r>
      <w:proofErr w:type="spellStart"/>
      <w:r w:rsidR="007D41DE">
        <w:t>await</w:t>
      </w:r>
      <w:proofErr w:type="spellEnd"/>
      <w:r w:rsidR="007D41DE">
        <w:t xml:space="preserve">, </w:t>
      </w:r>
      <w:r w:rsidR="000B4221">
        <w:t xml:space="preserve">on peut manipuler </w:t>
      </w:r>
      <w:r w:rsidR="00B837E8">
        <w:t xml:space="preserve">les </w:t>
      </w:r>
      <w:r w:rsidR="00CE01D3">
        <w:t xml:space="preserve">Futures </w:t>
      </w:r>
      <w:r w:rsidR="005E06D3">
        <w:t xml:space="preserve">comme s’il s’agissait de code </w:t>
      </w:r>
      <w:r w:rsidR="00CB1A7E">
        <w:t xml:space="preserve">synchrone. </w:t>
      </w:r>
      <w:r w:rsidR="00122015">
        <w:t xml:space="preserve">Tant que </w:t>
      </w:r>
      <w:r w:rsidR="005B6FB6">
        <w:t>une</w:t>
      </w:r>
      <w:r w:rsidR="00122015">
        <w:t xml:space="preserve"> méthode asynchrone appelée avec </w:t>
      </w:r>
      <w:proofErr w:type="spellStart"/>
      <w:r w:rsidR="00122015">
        <w:rPr>
          <w:i/>
          <w:iCs/>
        </w:rPr>
        <w:t>await</w:t>
      </w:r>
      <w:proofErr w:type="spellEnd"/>
      <w:r w:rsidR="00122015">
        <w:t xml:space="preserve"> ne s’est pas terminée, </w:t>
      </w:r>
      <w:r w:rsidR="00664F38">
        <w:t xml:space="preserve">la Future qu’elle </w:t>
      </w:r>
      <w:r w:rsidR="00C37E53">
        <w:t xml:space="preserve">renvoie </w:t>
      </w:r>
      <w:r w:rsidR="0087388E">
        <w:t xml:space="preserve">est dans l’état </w:t>
      </w:r>
      <w:proofErr w:type="spellStart"/>
      <w:r w:rsidR="0087388E" w:rsidRPr="007577DF">
        <w:rPr>
          <w:b/>
          <w:bCs/>
          <w:i/>
          <w:iCs/>
        </w:rPr>
        <w:t>Uncompleted</w:t>
      </w:r>
      <w:proofErr w:type="spellEnd"/>
      <w:r w:rsidR="0087388E">
        <w:t xml:space="preserve"> et la </w:t>
      </w:r>
      <w:r w:rsidR="002D5CDD">
        <w:t>fonction</w:t>
      </w:r>
      <w:r w:rsidR="0087388E">
        <w:t xml:space="preserve"> </w:t>
      </w:r>
      <w:proofErr w:type="spellStart"/>
      <w:r w:rsidR="0087388E">
        <w:rPr>
          <w:i/>
          <w:iCs/>
        </w:rPr>
        <w:t>async</w:t>
      </w:r>
      <w:proofErr w:type="spellEnd"/>
      <w:r w:rsidR="0087388E">
        <w:t xml:space="preserve"> </w:t>
      </w:r>
      <w:r w:rsidR="0055098B">
        <w:t xml:space="preserve">où l’on y fait appel </w:t>
      </w:r>
      <w:r w:rsidR="001C392E">
        <w:t>est interrompue</w:t>
      </w:r>
      <w:r w:rsidR="006A71F3">
        <w:t>.</w:t>
      </w:r>
      <w:r w:rsidR="000304DC">
        <w:t xml:space="preserve"> </w:t>
      </w:r>
      <w:r w:rsidR="002C564A">
        <w:t xml:space="preserve">Quand </w:t>
      </w:r>
      <w:r w:rsidR="005B6FB6">
        <w:t xml:space="preserve">elle </w:t>
      </w:r>
      <w:r w:rsidR="002C564A">
        <w:t xml:space="preserve">se termine correctement, </w:t>
      </w:r>
      <w:r w:rsidR="002D5CDD">
        <w:t xml:space="preserve">la Future </w:t>
      </w:r>
      <w:r w:rsidR="000F4A1C">
        <w:t xml:space="preserve">est dans l’état </w:t>
      </w:r>
      <w:proofErr w:type="spellStart"/>
      <w:r w:rsidR="000F4A1C" w:rsidRPr="007577DF">
        <w:rPr>
          <w:b/>
          <w:bCs/>
          <w:i/>
          <w:iCs/>
        </w:rPr>
        <w:t>Completed</w:t>
      </w:r>
      <w:proofErr w:type="spellEnd"/>
      <w:r w:rsidR="000F4A1C" w:rsidRPr="007577DF">
        <w:rPr>
          <w:b/>
          <w:bCs/>
          <w:i/>
          <w:iCs/>
        </w:rPr>
        <w:t xml:space="preserve"> </w:t>
      </w:r>
      <w:proofErr w:type="spellStart"/>
      <w:r w:rsidR="000F4A1C" w:rsidRPr="007577DF">
        <w:rPr>
          <w:b/>
          <w:bCs/>
          <w:i/>
          <w:iCs/>
        </w:rPr>
        <w:t>with</w:t>
      </w:r>
      <w:proofErr w:type="spellEnd"/>
      <w:r w:rsidR="000F4A1C" w:rsidRPr="007577DF">
        <w:rPr>
          <w:b/>
          <w:bCs/>
          <w:i/>
          <w:iCs/>
        </w:rPr>
        <w:t xml:space="preserve"> a value</w:t>
      </w:r>
      <w:r w:rsidR="00266E6F">
        <w:t xml:space="preserve"> et on peut récupér</w:t>
      </w:r>
      <w:r w:rsidR="00EB0414">
        <w:t xml:space="preserve">er </w:t>
      </w:r>
      <w:r w:rsidR="00AC5E95">
        <w:t>s</w:t>
      </w:r>
      <w:r w:rsidR="00EB0414">
        <w:t xml:space="preserve">a valeur de retour </w:t>
      </w:r>
      <w:r w:rsidR="005B6FB6">
        <w:t>avec une simple assignation</w:t>
      </w:r>
      <w:r w:rsidR="00A52692">
        <w:t xml:space="preserve">. Si une erreur se produit, </w:t>
      </w:r>
      <w:r w:rsidR="00737021">
        <w:t xml:space="preserve">la Future est dans l’état </w:t>
      </w:r>
      <w:proofErr w:type="spellStart"/>
      <w:r w:rsidR="00737021">
        <w:rPr>
          <w:b/>
          <w:bCs/>
        </w:rPr>
        <w:t>Completed</w:t>
      </w:r>
      <w:proofErr w:type="spellEnd"/>
      <w:r w:rsidR="00737021">
        <w:rPr>
          <w:b/>
          <w:bCs/>
        </w:rPr>
        <w:t xml:space="preserve"> </w:t>
      </w:r>
      <w:proofErr w:type="spellStart"/>
      <w:r w:rsidR="00737021">
        <w:rPr>
          <w:b/>
          <w:bCs/>
        </w:rPr>
        <w:t>with</w:t>
      </w:r>
      <w:proofErr w:type="spellEnd"/>
      <w:r w:rsidR="00737021">
        <w:rPr>
          <w:b/>
          <w:bCs/>
        </w:rPr>
        <w:t xml:space="preserve"> an </w:t>
      </w:r>
      <w:proofErr w:type="spellStart"/>
      <w:r w:rsidR="00737021">
        <w:rPr>
          <w:b/>
          <w:bCs/>
        </w:rPr>
        <w:t>error</w:t>
      </w:r>
      <w:proofErr w:type="spellEnd"/>
      <w:r w:rsidR="00737021">
        <w:t xml:space="preserve"> et on peut intercepter </w:t>
      </w:r>
      <w:r w:rsidR="00F85E67">
        <w:t xml:space="preserve">cette erreur avec un </w:t>
      </w:r>
      <w:proofErr w:type="spellStart"/>
      <w:r w:rsidR="00F85E67">
        <w:t>try</w:t>
      </w:r>
      <w:proofErr w:type="spellEnd"/>
      <w:r w:rsidR="00F85E67">
        <w:t>/catch.</w:t>
      </w:r>
      <w:r w:rsidR="00327266">
        <w:t xml:space="preserve"> </w:t>
      </w:r>
    </w:p>
    <w:p w14:paraId="70596B85" w14:textId="267B27E1" w:rsidR="00945A85" w:rsidRPr="007577DF" w:rsidRDefault="00327266" w:rsidP="00057672">
      <w:pPr>
        <w:keepNext/>
        <w:jc w:val="both"/>
      </w:pPr>
      <w:r>
        <w:t>Vous pouvez plus d’informations sur le</w:t>
      </w:r>
      <w:r w:rsidR="00CF33B7">
        <w:t xml:space="preserve"> développement asynchrone en </w:t>
      </w:r>
      <w:proofErr w:type="spellStart"/>
      <w:r w:rsidR="00CF33B7">
        <w:t>dart</w:t>
      </w:r>
      <w:proofErr w:type="spellEnd"/>
      <w:r w:rsidR="00CF33B7">
        <w:t xml:space="preserve"> à ce lien : </w:t>
      </w:r>
      <w:hyperlink r:id="rId13" w:history="1">
        <w:r w:rsidR="004927D0" w:rsidRPr="0082537B">
          <w:rPr>
            <w:rStyle w:val="Lienhypertexte"/>
          </w:rPr>
          <w:t>https://dart.dev/codelabs/async-await</w:t>
        </w:r>
      </w:hyperlink>
      <w:r w:rsidR="004927D0">
        <w:t xml:space="preserve">. </w:t>
      </w:r>
    </w:p>
    <w:p w14:paraId="5ABDC5B1" w14:textId="798E56A6" w:rsidR="00A872C3" w:rsidRPr="00C46E78" w:rsidRDefault="00A872C3" w:rsidP="00057672">
      <w:pPr>
        <w:keepNext/>
        <w:jc w:val="both"/>
        <w:rPr>
          <w:b/>
          <w:bCs/>
          <w:color w:val="538135" w:themeColor="accent6" w:themeShade="BF"/>
        </w:rPr>
      </w:pPr>
      <w:r>
        <w:t xml:space="preserve">Faites appel </w:t>
      </w:r>
      <w:r w:rsidR="005B4478">
        <w:t xml:space="preserve">au </w:t>
      </w:r>
      <w:proofErr w:type="spellStart"/>
      <w:r w:rsidR="00CF3777" w:rsidRPr="007577DF">
        <w:rPr>
          <w:i/>
          <w:iCs/>
        </w:rPr>
        <w:t>HomeScreen</w:t>
      </w:r>
      <w:proofErr w:type="spellEnd"/>
      <w:r w:rsidR="00CF3777">
        <w:t xml:space="preserve"> dans le fichier </w:t>
      </w:r>
      <w:proofErr w:type="spellStart"/>
      <w:r w:rsidR="00C46E78">
        <w:rPr>
          <w:i/>
          <w:iCs/>
        </w:rPr>
        <w:t>main.dart</w:t>
      </w:r>
      <w:proofErr w:type="spellEnd"/>
      <w:r w:rsidR="00C46E78">
        <w:t xml:space="preserve"> </w:t>
      </w:r>
      <w:r w:rsidR="008A257C">
        <w:t>et lancez l’application pour la tester.</w:t>
      </w:r>
    </w:p>
    <w:p w14:paraId="06DE66CA" w14:textId="79F37277" w:rsidR="00065CA1" w:rsidRPr="00B06D33" w:rsidRDefault="00065CA1" w:rsidP="00F73B92">
      <w:pPr>
        <w:rPr>
          <w:lang w:val="fr-FR"/>
        </w:rPr>
      </w:pPr>
      <w:r>
        <w:rPr>
          <w:b/>
          <w:bCs/>
          <w:color w:val="538135" w:themeColor="accent6" w:themeShade="BF"/>
        </w:rPr>
        <w:t>[Commit "FT05.1 Requête HTTP"]</w:t>
      </w:r>
    </w:p>
    <w:p w14:paraId="128666CE" w14:textId="4922A0FC" w:rsidR="005252F8" w:rsidRDefault="005252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130721624"/>
    </w:p>
    <w:p w14:paraId="12FB0E8A" w14:textId="218F5396" w:rsidR="00B06D33" w:rsidRDefault="00B06D33" w:rsidP="00B06D33">
      <w:pPr>
        <w:pStyle w:val="Titre2"/>
      </w:pPr>
      <w:proofErr w:type="spellStart"/>
      <w:r>
        <w:t>Step</w:t>
      </w:r>
      <w:proofErr w:type="spellEnd"/>
      <w:r>
        <w:t xml:space="preserve"> 2 : </w:t>
      </w:r>
      <w:proofErr w:type="spellStart"/>
      <w:r>
        <w:t>Parsing</w:t>
      </w:r>
      <w:proofErr w:type="spellEnd"/>
      <w:r>
        <w:t xml:space="preserve"> de JSON</w:t>
      </w:r>
      <w:bookmarkEnd w:id="5"/>
    </w:p>
    <w:p w14:paraId="72E63049" w14:textId="5ED990B5" w:rsidR="00B06D33" w:rsidRDefault="00636A0B" w:rsidP="007279D0">
      <w:pPr>
        <w:jc w:val="both"/>
      </w:pPr>
      <w:r>
        <w:t xml:space="preserve">Nous allons maintenant transformer </w:t>
      </w:r>
      <w:r w:rsidR="00EC3FA9">
        <w:t xml:space="preserve">le JSON </w:t>
      </w:r>
      <w:r w:rsidR="007279D0">
        <w:t xml:space="preserve">reçu depuis le serveur en un objet utilisable dans l’application. Créez un fichier </w:t>
      </w:r>
      <w:proofErr w:type="spellStart"/>
      <w:r w:rsidR="007279D0">
        <w:rPr>
          <w:i/>
          <w:iCs/>
        </w:rPr>
        <w:t>film.dart</w:t>
      </w:r>
      <w:proofErr w:type="spellEnd"/>
      <w:r w:rsidR="007279D0">
        <w:t xml:space="preserve"> dans un dossier </w:t>
      </w:r>
      <w:proofErr w:type="spellStart"/>
      <w:r w:rsidR="007279D0">
        <w:rPr>
          <w:i/>
          <w:iCs/>
        </w:rPr>
        <w:t>models</w:t>
      </w:r>
      <w:proofErr w:type="spellEnd"/>
      <w:r w:rsidR="007279D0">
        <w:t>, et copiez-y le code suivant :</w:t>
      </w:r>
    </w:p>
    <w:p w14:paraId="5B49E062" w14:textId="715DD29C" w:rsidR="00D760B1" w:rsidRPr="00FC6C2B" w:rsidRDefault="00D760B1" w:rsidP="001D67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import 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proofErr w:type="spellStart"/>
      <w:proofErr w:type="gramStart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dart:convert</w:t>
      </w:r>
      <w:proofErr w:type="spellEnd"/>
      <w:proofErr w:type="gramEnd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</w:p>
    <w:p w14:paraId="5641C7D8" w14:textId="24408C0F" w:rsidR="001D67BF" w:rsidRPr="00FC6C2B" w:rsidRDefault="001D67BF" w:rsidP="001D67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import 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proofErr w:type="spellStart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package:http</w:t>
      </w:r>
      <w:proofErr w:type="spellEnd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/</w:t>
      </w:r>
      <w:proofErr w:type="spellStart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http.dart</w:t>
      </w:r>
      <w:proofErr w:type="spellEnd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'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as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http;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class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Film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static const </w:t>
      </w:r>
      <w:proofErr w:type="spellStart"/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baseUrl</w:t>
      </w:r>
      <w:proofErr w:type="spellEnd"/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= 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"https://sebstreb.github.io/flutter-fiche-5/films-</w:t>
      </w:r>
      <w:proofErr w:type="spellStart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api</w:t>
      </w:r>
      <w:proofErr w:type="spellEnd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int 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id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title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director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int 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duration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link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const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id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title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director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duration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proofErr w:type="spellStart"/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link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proofErr w:type="spellStart"/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fromJson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Map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String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dynamic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: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"id"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],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"title"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],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"director"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],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"duration"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],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"link"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],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);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lastRenderedPageBreak/>
        <w:t xml:space="preserve">  </w:t>
      </w:r>
      <w:r w:rsidRPr="00FC6C2B">
        <w:rPr>
          <w:rFonts w:ascii="Courier New" w:eastAsia="Times New Roman" w:hAnsi="Courier New" w:cs="Courier New"/>
          <w:i/>
          <w:color w:val="E5C07B"/>
          <w:sz w:val="20"/>
          <w:szCs w:val="20"/>
          <w:lang w:val="en-US" w:eastAsia="fr-FR"/>
        </w:rPr>
        <w:t>@override</w:t>
      </w:r>
      <w:r w:rsidRPr="00FC6C2B">
        <w:rPr>
          <w:rFonts w:ascii="Courier New" w:eastAsia="Times New Roman" w:hAnsi="Courier New" w:cs="Courier New"/>
          <w:i/>
          <w:color w:val="E5C07B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String </w:t>
      </w:r>
      <w:proofErr w:type="spellStart"/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toString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 =&gt;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'Film: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title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, directed by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director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,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duration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min,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link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'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i/>
          <w:color w:val="5C6370"/>
          <w:sz w:val="20"/>
          <w:szCs w:val="20"/>
          <w:lang w:val="en-US" w:eastAsia="fr-FR"/>
        </w:rPr>
        <w:br/>
        <w:t xml:space="preserve">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static 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Future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 </w:t>
      </w:r>
      <w:proofErr w:type="spellStart"/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fetchFilm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int </w:t>
      </w:r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id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async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var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response =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await </w:t>
      </w:r>
      <w:proofErr w:type="spellStart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http.</w:t>
      </w:r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Uri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parse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proofErr w:type="spellStart"/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baseUrl</w:t>
      </w:r>
      <w:proofErr w:type="spellEnd"/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/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id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if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statusCode</w:t>
      </w:r>
      <w:proofErr w:type="spellEnd"/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!= </w:t>
      </w:r>
      <w:r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200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throw </w:t>
      </w:r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Exception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"Error 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statusCode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fetching movie"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}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Film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fromJson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jsonDecode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body</w:t>
      </w:r>
      <w:proofErr w:type="spellEnd"/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7098B430" w14:textId="77777777" w:rsidR="007279D0" w:rsidRPr="00FC6C2B" w:rsidRDefault="007279D0" w:rsidP="007279D0">
      <w:pPr>
        <w:jc w:val="both"/>
        <w:rPr>
          <w:lang w:val="en-US"/>
        </w:rPr>
      </w:pPr>
    </w:p>
    <w:p w14:paraId="3C6A03FB" w14:textId="50B38F37" w:rsidR="004A2C92" w:rsidRDefault="001D67BF" w:rsidP="007279D0">
      <w:pPr>
        <w:jc w:val="both"/>
      </w:pPr>
      <w:r w:rsidRPr="001D67BF">
        <w:t xml:space="preserve">Cette classe représente un objet </w:t>
      </w:r>
      <w:r>
        <w:rPr>
          <w:i/>
          <w:iCs/>
        </w:rPr>
        <w:t>Film</w:t>
      </w:r>
      <w:r>
        <w:t xml:space="preserve">. </w:t>
      </w:r>
      <w:r w:rsidR="00EE630B">
        <w:t>Elle possède une méthode statique</w:t>
      </w:r>
      <w:r w:rsidR="007636C2">
        <w:t xml:space="preserve"> et asynchrone</w:t>
      </w:r>
      <w:r w:rsidR="00EE630B">
        <w:t xml:space="preserve"> </w:t>
      </w:r>
      <w:proofErr w:type="spellStart"/>
      <w:r w:rsidR="00EE630B">
        <w:rPr>
          <w:i/>
          <w:iCs/>
        </w:rPr>
        <w:t>fetchFilm</w:t>
      </w:r>
      <w:proofErr w:type="spellEnd"/>
      <w:r w:rsidR="007636C2" w:rsidRPr="007636C2">
        <w:t>. Ce</w:t>
      </w:r>
      <w:r w:rsidR="007636C2">
        <w:t xml:space="preserve">tte méthode </w:t>
      </w:r>
      <w:r w:rsidR="00EE630B">
        <w:t xml:space="preserve">fait appel à </w:t>
      </w:r>
      <w:r w:rsidR="00D760B1">
        <w:t>l’API comme vu précédemment</w:t>
      </w:r>
      <w:r w:rsidR="007636C2">
        <w:t xml:space="preserve">. Elle </w:t>
      </w:r>
      <w:r w:rsidR="00C730CB">
        <w:t xml:space="preserve">utilise la fonction </w:t>
      </w:r>
      <w:proofErr w:type="spellStart"/>
      <w:r w:rsidR="00C730CB">
        <w:rPr>
          <w:b/>
          <w:bCs/>
        </w:rPr>
        <w:t>jsonDecode</w:t>
      </w:r>
      <w:proofErr w:type="spellEnd"/>
      <w:r w:rsidR="00C730CB">
        <w:t xml:space="preserve"> du package </w:t>
      </w:r>
      <w:proofErr w:type="spellStart"/>
      <w:r w:rsidR="00C730CB">
        <w:rPr>
          <w:i/>
          <w:iCs/>
        </w:rPr>
        <w:t>dart:convert</w:t>
      </w:r>
      <w:proofErr w:type="spellEnd"/>
      <w:r w:rsidR="00C730CB">
        <w:t xml:space="preserve"> </w:t>
      </w:r>
      <w:r w:rsidR="00C84515">
        <w:t xml:space="preserve">pour </w:t>
      </w:r>
      <w:proofErr w:type="spellStart"/>
      <w:r w:rsidR="00C84515">
        <w:t>parser</w:t>
      </w:r>
      <w:proofErr w:type="spellEnd"/>
      <w:r w:rsidR="00C84515">
        <w:t xml:space="preserve"> la réponse </w:t>
      </w:r>
      <w:r w:rsidR="005C5DEA">
        <w:t>HTTP</w:t>
      </w:r>
      <w:r w:rsidR="007744B8">
        <w:t xml:space="preserve"> et en récupérer un </w:t>
      </w:r>
      <w:proofErr w:type="spellStart"/>
      <w:r w:rsidR="00040945">
        <w:rPr>
          <w:i/>
          <w:iCs/>
        </w:rPr>
        <w:t>Map</w:t>
      </w:r>
      <w:proofErr w:type="spellEnd"/>
      <w:r w:rsidR="00040945">
        <w:t xml:space="preserve">. </w:t>
      </w:r>
    </w:p>
    <w:p w14:paraId="1F1BCFAE" w14:textId="52BE5B82" w:rsidR="00821EBF" w:rsidRDefault="00040945" w:rsidP="007279D0">
      <w:pPr>
        <w:jc w:val="both"/>
        <w:rPr>
          <w:i/>
          <w:iCs/>
        </w:rPr>
      </w:pPr>
      <w:r>
        <w:t xml:space="preserve">Le film est ensuite créé sur base de ce </w:t>
      </w:r>
      <w:proofErr w:type="spellStart"/>
      <w:r>
        <w:rPr>
          <w:i/>
          <w:iCs/>
        </w:rPr>
        <w:t>Map</w:t>
      </w:r>
      <w:proofErr w:type="spellEnd"/>
      <w:r>
        <w:t xml:space="preserve"> grâce au constructeur </w:t>
      </w:r>
      <w:proofErr w:type="spellStart"/>
      <w:r>
        <w:rPr>
          <w:i/>
          <w:iCs/>
        </w:rPr>
        <w:t>Film.fromJson</w:t>
      </w:r>
      <w:proofErr w:type="spellEnd"/>
      <w:r w:rsidR="0030442D">
        <w:t xml:space="preserve">, et est retourné par la </w:t>
      </w:r>
      <w:r w:rsidR="004503F7">
        <w:t xml:space="preserve">méthode </w:t>
      </w:r>
      <w:proofErr w:type="spellStart"/>
      <w:r w:rsidR="004503F7">
        <w:rPr>
          <w:i/>
          <w:iCs/>
        </w:rPr>
        <w:t>fetchFilm</w:t>
      </w:r>
      <w:proofErr w:type="spellEnd"/>
      <w:r w:rsidR="004503F7">
        <w:t xml:space="preserve">. Comme cette fonction est asynchrone, </w:t>
      </w:r>
      <w:r w:rsidR="0078563D">
        <w:t>son</w:t>
      </w:r>
      <w:r w:rsidR="004503F7">
        <w:t xml:space="preserve"> type de retour est </w:t>
      </w:r>
      <w:r w:rsidR="004503F7">
        <w:rPr>
          <w:b/>
          <w:bCs/>
        </w:rPr>
        <w:t>Future&lt;Film&gt;</w:t>
      </w:r>
      <w:r w:rsidR="0078563D">
        <w:t>.</w:t>
      </w:r>
    </w:p>
    <w:p w14:paraId="27A24020" w14:textId="7F1CCE1C" w:rsidR="00DC1BF8" w:rsidRDefault="00DC1BF8" w:rsidP="007279D0">
      <w:pPr>
        <w:jc w:val="both"/>
      </w:pPr>
      <w:r>
        <w:t xml:space="preserve">Nous pouvons maintenant modifier le widget </w:t>
      </w:r>
      <w:proofErr w:type="spellStart"/>
      <w:r>
        <w:rPr>
          <w:i/>
          <w:iCs/>
        </w:rPr>
        <w:t>HomeScreen</w:t>
      </w:r>
      <w:proofErr w:type="spellEnd"/>
      <w:r>
        <w:t xml:space="preserve"> pour utiliser </w:t>
      </w:r>
      <w:r w:rsidR="00C07383">
        <w:t xml:space="preserve">ce modèle et définir un affichage pour </w:t>
      </w:r>
      <w:r w:rsidR="00D06864">
        <w:t xml:space="preserve">un film. </w:t>
      </w:r>
      <w:r w:rsidR="00FC081B">
        <w:t xml:space="preserve">Remplacez la classe </w:t>
      </w:r>
      <w:r w:rsidR="00FC081B" w:rsidRPr="00FC081B">
        <w:rPr>
          <w:i/>
          <w:iCs/>
        </w:rPr>
        <w:t>_</w:t>
      </w:r>
      <w:proofErr w:type="spellStart"/>
      <w:r w:rsidR="00FC081B" w:rsidRPr="00FC081B">
        <w:rPr>
          <w:i/>
          <w:iCs/>
        </w:rPr>
        <w:t>HomeScreenState</w:t>
      </w:r>
      <w:proofErr w:type="spellEnd"/>
      <w:r w:rsidR="001B376F">
        <w:t xml:space="preserve"> et ajouter la classe </w:t>
      </w:r>
      <w:proofErr w:type="spellStart"/>
      <w:r w:rsidR="001B376F">
        <w:rPr>
          <w:i/>
          <w:iCs/>
        </w:rPr>
        <w:t>FilmRow</w:t>
      </w:r>
      <w:proofErr w:type="spellEnd"/>
      <w:r w:rsidR="001B376F">
        <w:t xml:space="preserve"> dans</w:t>
      </w:r>
      <w:r w:rsidR="00D06864">
        <w:t xml:space="preserve"> le fichier </w:t>
      </w:r>
      <w:proofErr w:type="spellStart"/>
      <w:r w:rsidR="009E685B">
        <w:rPr>
          <w:i/>
          <w:iCs/>
        </w:rPr>
        <w:t>home_screen.dart</w:t>
      </w:r>
      <w:proofErr w:type="spellEnd"/>
      <w:r w:rsidR="001B376F">
        <w:t xml:space="preserve"> </w:t>
      </w:r>
      <w:r w:rsidR="009E685B">
        <w:t>:</w:t>
      </w:r>
    </w:p>
    <w:p w14:paraId="69DC3AC5" w14:textId="4C825BF3" w:rsidR="00BD19B5" w:rsidRPr="00BD7377" w:rsidRDefault="00A55067" w:rsidP="00BD19B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enum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proofErr w:type="spellEnd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{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loading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,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error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,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done</w:t>
      </w:r>
      <w:proofErr w:type="spellEnd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 xml:space="preserve">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}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class </w:t>
      </w:r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_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HomeScreenState</w:t>
      </w:r>
      <w:proofErr w:type="spellEnd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extends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State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HomeScreen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&gt;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loading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message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r w:rsidRPr="00A55067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</w:t>
      </w:r>
      <w:proofErr w:type="spellStart"/>
      <w:r w:rsidRPr="00A55067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Loading</w:t>
      </w:r>
      <w:proofErr w:type="spellEnd"/>
      <w:r w:rsidRPr="00A55067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…"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Film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?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film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Future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&gt; 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_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initFilm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()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async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proofErr w:type="spellStart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response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await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Film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fetchFilm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2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setState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(()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done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film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response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});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 </w:t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error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setState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(()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error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message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error.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toString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});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}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t>@override</w:t>
      </w:r>
      <w:r w:rsidRPr="00A55067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br/>
        <w:t xml:space="preserve"> 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initState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super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initState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_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initFilm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}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t>@override</w:t>
      </w:r>
      <w:r w:rsidRPr="00A55067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br/>
        <w:t xml:space="preserve">  </w:t>
      </w:r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Widget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build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BuildContext</w:t>
      </w:r>
      <w:proofErr w:type="spellEnd"/>
      <w:r w:rsidRPr="00A55067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context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return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Scaffold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appBar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AppBar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title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const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Text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A55067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"Tutoriel 5"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)),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body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Padding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lastRenderedPageBreak/>
        <w:t xml:space="preserve">       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padding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const</w:t>
      </w:r>
      <w:proofErr w:type="spellEnd"/>
      <w:r w:rsidRPr="00A5506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EdgeInsets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A55067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all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16.0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),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A55067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child</w:t>
      </w:r>
      <w:proofErr w:type="spellEnd"/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r w:rsidRPr="00A55067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A55067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!= </w:t>
      </w:r>
      <w:proofErr w:type="spellStart"/>
      <w:r w:rsidRPr="00BD737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FetchState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done</w:t>
      </w:r>
      <w:proofErr w:type="spellEnd"/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 xml:space="preserve">          </w:t>
      </w:r>
      <w:proofErr w:type="gramStart"/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 xml:space="preserve">  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?</w:t>
      </w:r>
      <w:proofErr w:type="gramEnd"/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</w:t>
      </w:r>
      <w:r w:rsidRPr="00BD737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BD737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D737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D737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message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))])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: </w:t>
      </w:r>
      <w:proofErr w:type="spellStart"/>
      <w:r w:rsidRPr="00BD737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FilmRow</w:t>
      </w:r>
      <w:proofErr w:type="spellEnd"/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BD737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film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BD737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!),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  <w:r w:rsidR="00BD19B5"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="00BD19B5" w:rsidRPr="00BD737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class 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FilmRow</w:t>
      </w:r>
      <w:proofErr w:type="spellEnd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extends 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StatelessWidget</w:t>
      </w:r>
      <w:proofErr w:type="spellEnd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final </w:t>
      </w:r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Film 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;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const 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FilmRow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({</w:t>
      </w:r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Key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?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required </w:t>
      </w:r>
      <w:proofErr w:type="spellStart"/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this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}) :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>super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key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="00BD19B5" w:rsidRPr="00FC6C2B">
        <w:rPr>
          <w:rFonts w:ascii="Courier New" w:eastAsia="Times New Roman" w:hAnsi="Courier New" w:cs="Courier New"/>
          <w:i/>
          <w:color w:val="E5C07B"/>
          <w:sz w:val="20"/>
          <w:szCs w:val="20"/>
          <w:lang w:val="en-US" w:eastAsia="fr-FR"/>
        </w:rPr>
        <w:t>@override</w:t>
      </w:r>
      <w:r w:rsidR="00BD19B5" w:rsidRPr="00FC6C2B">
        <w:rPr>
          <w:rFonts w:ascii="Courier New" w:eastAsia="Times New Roman" w:hAnsi="Courier New" w:cs="Courier New"/>
          <w:i/>
          <w:color w:val="E5C07B"/>
          <w:sz w:val="20"/>
          <w:szCs w:val="20"/>
          <w:lang w:val="en-US" w:eastAsia="fr-FR"/>
        </w:rPr>
        <w:br/>
        <w:t xml:space="preserve">  </w:t>
      </w:r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Widget 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build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BuildContext</w:t>
      </w:r>
      <w:proofErr w:type="spellEnd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 xml:space="preserve">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="00BD19B5" w:rsidRPr="00FC6C2B">
        <w:rPr>
          <w:rFonts w:ascii="Courier New" w:eastAsia="Times New Roman" w:hAnsi="Courier New" w:cs="Courier New"/>
          <w:i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ListTile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title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title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subtitle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proofErr w:type="spellStart"/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crossAxisAlignment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CrossAxisAlignment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start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BD19B5"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"Directed by 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director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="00BD19B5"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- 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duration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="00BD19B5" w:rsidRPr="00FC6C2B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minutes"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</w:t>
      </w:r>
      <w:proofErr w:type="spellStart"/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InkWell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proofErr w:type="spellStart"/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onTap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() =&gt; </w:t>
      </w:r>
      <w:proofErr w:type="spellStart"/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launchUrl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="00BD19B5" w:rsidRPr="00FC6C2B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Uri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parse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link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</w:t>
      </w:r>
      <w:r w:rsidR="00BD19B5" w:rsidRPr="00FC6C2B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="00BD19B5" w:rsidRPr="00FC6C2B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="00BD19B5" w:rsidRPr="00FC6C2B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link</w:t>
      </w:r>
      <w:proofErr w:type="spellEnd"/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)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],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="00BD19B5" w:rsidRPr="00FC6C2B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4FD01A40" w14:textId="77777777" w:rsidR="009E685B" w:rsidRPr="00FC6C2B" w:rsidRDefault="009E685B" w:rsidP="007279D0">
      <w:pPr>
        <w:jc w:val="both"/>
        <w:rPr>
          <w:lang w:val="en-US"/>
        </w:rPr>
      </w:pPr>
    </w:p>
    <w:p w14:paraId="430D622E" w14:textId="6D3A83AB" w:rsidR="00BD19B5" w:rsidRDefault="00BD19B5" w:rsidP="007279D0">
      <w:pPr>
        <w:jc w:val="both"/>
      </w:pPr>
      <w:r w:rsidRPr="009507C5">
        <w:t xml:space="preserve">Le </w:t>
      </w:r>
      <w:proofErr w:type="spellStart"/>
      <w:r w:rsidRPr="009507C5">
        <w:t>layout</w:t>
      </w:r>
      <w:proofErr w:type="spellEnd"/>
      <w:r w:rsidRPr="009507C5">
        <w:t xml:space="preserve"> du widget </w:t>
      </w:r>
      <w:r w:rsidR="009507C5" w:rsidRPr="009507C5">
        <w:t xml:space="preserve">a </w:t>
      </w:r>
      <w:r w:rsidR="009507C5">
        <w:t>changé. Il affiche maintenant directement</w:t>
      </w:r>
      <w:r w:rsidR="008016D4">
        <w:t xml:space="preserve"> </w:t>
      </w:r>
      <w:r w:rsidR="0086756E">
        <w:t>les informations du film récupéré depuis l’API</w:t>
      </w:r>
      <w:r w:rsidR="008D1C14">
        <w:t xml:space="preserve"> si la </w:t>
      </w:r>
      <w:r w:rsidR="005162C5">
        <w:t xml:space="preserve">future est dans l’état </w:t>
      </w:r>
      <w:proofErr w:type="spellStart"/>
      <w:r w:rsidR="005162C5">
        <w:rPr>
          <w:i/>
          <w:iCs/>
        </w:rPr>
        <w:t>Completed</w:t>
      </w:r>
      <w:proofErr w:type="spellEnd"/>
      <w:r w:rsidR="005162C5">
        <w:rPr>
          <w:i/>
          <w:iCs/>
        </w:rPr>
        <w:t xml:space="preserve"> </w:t>
      </w:r>
      <w:proofErr w:type="spellStart"/>
      <w:r w:rsidR="005162C5">
        <w:rPr>
          <w:i/>
          <w:iCs/>
        </w:rPr>
        <w:t>with</w:t>
      </w:r>
      <w:proofErr w:type="spellEnd"/>
      <w:r w:rsidR="005162C5">
        <w:rPr>
          <w:i/>
          <w:iCs/>
        </w:rPr>
        <w:t xml:space="preserve"> a </w:t>
      </w:r>
      <w:r w:rsidR="00075448">
        <w:rPr>
          <w:i/>
          <w:iCs/>
        </w:rPr>
        <w:t>value</w:t>
      </w:r>
      <w:r w:rsidR="0086756E">
        <w:t xml:space="preserve">, </w:t>
      </w:r>
      <w:r w:rsidR="006F361A">
        <w:t xml:space="preserve">ou un texte décrivant </w:t>
      </w:r>
      <w:r w:rsidR="00075448">
        <w:t>l’état sinon</w:t>
      </w:r>
      <w:r w:rsidR="006F361A">
        <w:t>.</w:t>
      </w:r>
    </w:p>
    <w:p w14:paraId="6181E753" w14:textId="54F02431" w:rsidR="006F361A" w:rsidRDefault="006F361A" w:rsidP="007279D0">
      <w:pPr>
        <w:jc w:val="both"/>
      </w:pPr>
      <w:r>
        <w:t xml:space="preserve">Pour effectuer la </w:t>
      </w:r>
      <w:r w:rsidR="0039582B">
        <w:t xml:space="preserve">connexion à l’API dès le chargement du widget, nous faisons appel à </w:t>
      </w:r>
      <w:r w:rsidR="0039582B">
        <w:rPr>
          <w:i/>
          <w:iCs/>
        </w:rPr>
        <w:t>_</w:t>
      </w:r>
      <w:proofErr w:type="spellStart"/>
      <w:r w:rsidR="0039582B">
        <w:rPr>
          <w:i/>
          <w:iCs/>
        </w:rPr>
        <w:t>initFilm</w:t>
      </w:r>
      <w:proofErr w:type="spellEnd"/>
      <w:r w:rsidR="007E55DE">
        <w:t xml:space="preserve"> dans la méthode </w:t>
      </w:r>
      <w:proofErr w:type="spellStart"/>
      <w:r w:rsidR="007E55DE">
        <w:rPr>
          <w:b/>
          <w:bCs/>
        </w:rPr>
        <w:t>initState</w:t>
      </w:r>
      <w:proofErr w:type="spellEnd"/>
      <w:r w:rsidR="007E55DE">
        <w:t xml:space="preserve">. Cette méthode est appelée automatiquement </w:t>
      </w:r>
      <w:r w:rsidR="00DC6F54">
        <w:t xml:space="preserve">par le </w:t>
      </w:r>
      <w:proofErr w:type="spellStart"/>
      <w:r w:rsidR="00DC6F54">
        <w:t>framework</w:t>
      </w:r>
      <w:proofErr w:type="spellEnd"/>
      <w:r w:rsidR="00DC6F54">
        <w:t xml:space="preserve"> </w:t>
      </w:r>
      <w:r w:rsidR="007F3840">
        <w:t xml:space="preserve">à la création de la classe </w:t>
      </w:r>
      <w:r w:rsidR="007F3840">
        <w:rPr>
          <w:i/>
          <w:iCs/>
        </w:rPr>
        <w:t>State</w:t>
      </w:r>
      <w:r w:rsidR="007F3840">
        <w:t xml:space="preserve"> d’un </w:t>
      </w:r>
      <w:proofErr w:type="spellStart"/>
      <w:r w:rsidR="007F3840">
        <w:rPr>
          <w:i/>
          <w:iCs/>
        </w:rPr>
        <w:t>StatefulWidget</w:t>
      </w:r>
      <w:proofErr w:type="spellEnd"/>
      <w:r w:rsidR="007F3840">
        <w:t>.</w:t>
      </w:r>
      <w:r w:rsidR="00075448">
        <w:t xml:space="preserve"> </w:t>
      </w:r>
      <w:r w:rsidR="0013781E">
        <w:t xml:space="preserve">Elle n’est donc appelée qu’une </w:t>
      </w:r>
      <w:r w:rsidR="006C4A8D">
        <w:t xml:space="preserve">seule </w:t>
      </w:r>
      <w:r w:rsidR="0013781E">
        <w:t>fois</w:t>
      </w:r>
      <w:r w:rsidR="006C4A8D">
        <w:t xml:space="preserve"> à travers le cycle de vie du widget, et n’est pas rappelée </w:t>
      </w:r>
      <w:r w:rsidR="00481921">
        <w:t xml:space="preserve">lorsque le widget est </w:t>
      </w:r>
      <w:proofErr w:type="spellStart"/>
      <w:r w:rsidR="00481921">
        <w:t>rebuild</w:t>
      </w:r>
      <w:proofErr w:type="spellEnd"/>
      <w:r w:rsidR="00481921">
        <w:t>.</w:t>
      </w:r>
    </w:p>
    <w:p w14:paraId="5456B7F4" w14:textId="4D0790DC" w:rsidR="00212619" w:rsidRPr="00711C56" w:rsidRDefault="00312290" w:rsidP="007279D0">
      <w:pPr>
        <w:jc w:val="both"/>
      </w:pPr>
      <w:r>
        <w:t xml:space="preserve">Pour afficher </w:t>
      </w:r>
      <w:r w:rsidR="001B376F">
        <w:t xml:space="preserve">les informations </w:t>
      </w:r>
      <w:r w:rsidR="0083174E">
        <w:t xml:space="preserve">d’un film, nous avons définis un widget </w:t>
      </w:r>
      <w:proofErr w:type="spellStart"/>
      <w:r w:rsidR="0083174E">
        <w:rPr>
          <w:i/>
          <w:iCs/>
        </w:rPr>
        <w:t>FilmRow</w:t>
      </w:r>
      <w:proofErr w:type="spellEnd"/>
      <w:r w:rsidR="0083174E">
        <w:t xml:space="preserve"> qui affiche ces infos au sein d’un </w:t>
      </w:r>
      <w:proofErr w:type="spellStart"/>
      <w:r w:rsidR="0083174E">
        <w:rPr>
          <w:i/>
          <w:iCs/>
        </w:rPr>
        <w:t>ListTile</w:t>
      </w:r>
      <w:proofErr w:type="spellEnd"/>
      <w:r w:rsidR="0083174E">
        <w:t xml:space="preserve">. </w:t>
      </w:r>
      <w:r w:rsidR="00AD1DB6">
        <w:t xml:space="preserve">Il utilise un widget </w:t>
      </w:r>
      <w:proofErr w:type="spellStart"/>
      <w:r w:rsidR="00AD1DB6">
        <w:rPr>
          <w:b/>
          <w:bCs/>
        </w:rPr>
        <w:t>InkWell</w:t>
      </w:r>
      <w:proofErr w:type="spellEnd"/>
      <w:r w:rsidR="00AD1DB6">
        <w:t xml:space="preserve"> </w:t>
      </w:r>
      <w:r w:rsidR="0081190F">
        <w:t xml:space="preserve">pour </w:t>
      </w:r>
      <w:r w:rsidR="008333CC">
        <w:t xml:space="preserve">créer un lien cliquable. Lorsque l’on clique sur son enfant, un </w:t>
      </w:r>
      <w:proofErr w:type="spellStart"/>
      <w:r w:rsidR="008333CC" w:rsidRPr="008333CC">
        <w:rPr>
          <w:i/>
          <w:iCs/>
        </w:rPr>
        <w:t>Text</w:t>
      </w:r>
      <w:proofErr w:type="spellEnd"/>
      <w:r w:rsidR="008333CC">
        <w:t xml:space="preserve"> ici, </w:t>
      </w:r>
      <w:r w:rsidR="00921A74">
        <w:t xml:space="preserve">on fait appel à la méthode </w:t>
      </w:r>
      <w:proofErr w:type="spellStart"/>
      <w:r w:rsidR="00921A74">
        <w:rPr>
          <w:b/>
          <w:bCs/>
        </w:rPr>
        <w:t>launchUrl</w:t>
      </w:r>
      <w:proofErr w:type="spellEnd"/>
      <w:r w:rsidR="00921A74">
        <w:t xml:space="preserve"> </w:t>
      </w:r>
      <w:r w:rsidR="00B43DBE">
        <w:t xml:space="preserve">du package </w:t>
      </w:r>
      <w:proofErr w:type="spellStart"/>
      <w:r w:rsidR="00711C56">
        <w:rPr>
          <w:i/>
          <w:iCs/>
        </w:rPr>
        <w:t>url_launcher</w:t>
      </w:r>
      <w:proofErr w:type="spellEnd"/>
      <w:r w:rsidR="00711C56">
        <w:t xml:space="preserve"> pour ouvrir le lien.</w:t>
      </w:r>
    </w:p>
    <w:p w14:paraId="0209DB0A" w14:textId="491DB700" w:rsidR="0086504C" w:rsidRPr="00B06D33" w:rsidRDefault="0086504C" w:rsidP="0086504C">
      <w:pPr>
        <w:rPr>
          <w:lang w:val="fr-FR"/>
        </w:rPr>
      </w:pPr>
      <w:r>
        <w:rPr>
          <w:b/>
          <w:bCs/>
          <w:color w:val="538135" w:themeColor="accent6" w:themeShade="BF"/>
        </w:rPr>
        <w:t xml:space="preserve">[Commit "FT05.2 </w:t>
      </w:r>
      <w:proofErr w:type="spellStart"/>
      <w:r>
        <w:rPr>
          <w:b/>
          <w:bCs/>
          <w:color w:val="538135" w:themeColor="accent6" w:themeShade="BF"/>
        </w:rPr>
        <w:t>Parsing</w:t>
      </w:r>
      <w:proofErr w:type="spellEnd"/>
      <w:r>
        <w:rPr>
          <w:b/>
          <w:bCs/>
          <w:color w:val="538135" w:themeColor="accent6" w:themeShade="BF"/>
        </w:rPr>
        <w:t xml:space="preserve"> JSON"]</w:t>
      </w:r>
    </w:p>
    <w:p w14:paraId="7EA52BD4" w14:textId="50B7AEFD" w:rsidR="005252F8" w:rsidRDefault="005252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30721625"/>
    </w:p>
    <w:p w14:paraId="07923AA4" w14:textId="3449649A" w:rsidR="0086504C" w:rsidRDefault="00106DF7" w:rsidP="0086504C">
      <w:pPr>
        <w:pStyle w:val="Titre2"/>
      </w:pPr>
      <w:proofErr w:type="spellStart"/>
      <w:r>
        <w:t>Step</w:t>
      </w:r>
      <w:proofErr w:type="spellEnd"/>
      <w:r>
        <w:t xml:space="preserve"> 3 : </w:t>
      </w:r>
      <w:proofErr w:type="spellStart"/>
      <w:r w:rsidR="00A102BA">
        <w:t>Isolate</w:t>
      </w:r>
      <w:bookmarkEnd w:id="6"/>
      <w:proofErr w:type="spellEnd"/>
    </w:p>
    <w:p w14:paraId="1A75BE10" w14:textId="74BBC385" w:rsidR="00A102BA" w:rsidRDefault="001627CD" w:rsidP="00A102BA">
      <w:r>
        <w:t>Pour terminer ce tutoriel, nous allons</w:t>
      </w:r>
      <w:r w:rsidR="00C228D9">
        <w:t xml:space="preserve"> </w:t>
      </w:r>
      <w:r w:rsidR="00452A02">
        <w:t xml:space="preserve">récupérer la liste de tous les films au lieu </w:t>
      </w:r>
      <w:r w:rsidR="00057672">
        <w:t xml:space="preserve">de juste un film. </w:t>
      </w:r>
      <w:r w:rsidR="00167E06">
        <w:t xml:space="preserve">Cela correspond cette fois-ci à la requête </w:t>
      </w:r>
      <w:r w:rsidR="00167E06" w:rsidRPr="00167E06">
        <w:rPr>
          <w:i/>
          <w:iCs/>
        </w:rPr>
        <w:t>GET &lt;server&gt;/</w:t>
      </w:r>
      <w:r w:rsidR="000561ED">
        <w:t xml:space="preserve">. Rajoutez la méthode suivante dans la classe </w:t>
      </w:r>
      <w:r w:rsidR="000561ED">
        <w:rPr>
          <w:i/>
          <w:iCs/>
        </w:rPr>
        <w:t>Film</w:t>
      </w:r>
      <w:r w:rsidR="000561ED">
        <w:t xml:space="preserve"> du fichier </w:t>
      </w:r>
      <w:proofErr w:type="spellStart"/>
      <w:r w:rsidR="008C32B7">
        <w:rPr>
          <w:i/>
          <w:iCs/>
        </w:rPr>
        <w:t>models</w:t>
      </w:r>
      <w:proofErr w:type="spellEnd"/>
      <w:r w:rsidR="008C32B7">
        <w:rPr>
          <w:i/>
          <w:iCs/>
        </w:rPr>
        <w:t>/</w:t>
      </w:r>
      <w:proofErr w:type="spellStart"/>
      <w:r w:rsidR="008C32B7">
        <w:rPr>
          <w:i/>
          <w:iCs/>
        </w:rPr>
        <w:t>f</w:t>
      </w:r>
      <w:r w:rsidR="000561ED">
        <w:rPr>
          <w:i/>
          <w:iCs/>
        </w:rPr>
        <w:t>ilm.dart</w:t>
      </w:r>
      <w:proofErr w:type="spellEnd"/>
      <w:r w:rsidR="000561ED">
        <w:t>.</w:t>
      </w:r>
    </w:p>
    <w:p w14:paraId="761CAAE9" w14:textId="77777777" w:rsidR="008C32B7" w:rsidRPr="008C32B7" w:rsidRDefault="008C32B7" w:rsidP="008C32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static </w:t>
      </w:r>
      <w:r w:rsidRPr="008C32B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Future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8C32B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List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8C32B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&gt;&gt; </w:t>
      </w:r>
      <w:proofErr w:type="spellStart"/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fetchFilms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()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async 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{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var 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response =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await 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http.</w:t>
      </w:r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get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8C32B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Uri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parse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8C32B7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"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</w:t>
      </w:r>
      <w:proofErr w:type="spellStart"/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baseUrl</w:t>
      </w:r>
      <w:proofErr w:type="spellEnd"/>
      <w:r w:rsidRPr="008C32B7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>/"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));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if 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statusCode</w:t>
      </w:r>
      <w:proofErr w:type="spellEnd"/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 xml:space="preserve"> 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!= </w:t>
      </w:r>
      <w:r w:rsidRPr="008C32B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200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lastRenderedPageBreak/>
        <w:t xml:space="preserve">  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throw </w:t>
      </w:r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Exception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8C32B7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"Error 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${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statusCode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}</w:t>
      </w:r>
      <w:r w:rsidRPr="008C32B7">
        <w:rPr>
          <w:rFonts w:ascii="Courier New" w:eastAsia="Times New Roman" w:hAnsi="Courier New" w:cs="Courier New"/>
          <w:color w:val="89CA78"/>
          <w:sz w:val="20"/>
          <w:szCs w:val="20"/>
          <w:lang w:val="en-US" w:eastAsia="fr-FR"/>
        </w:rPr>
        <w:t xml:space="preserve"> fetching movies"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compute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((</w:t>
      </w:r>
      <w:r w:rsidRPr="008C32B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input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 {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final 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jsonList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= </w:t>
      </w:r>
      <w:proofErr w:type="spellStart"/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jsonDecode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8C32B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input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</w:t>
      </w:r>
      <w:r w:rsidRPr="008C32B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return 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jsonList.map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&lt;</w:t>
      </w:r>
      <w:r w:rsidRPr="008C32B7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Film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&gt;((</w:t>
      </w:r>
      <w:proofErr w:type="spellStart"/>
      <w:r w:rsidRPr="008C32B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proofErr w:type="spellStart"/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Film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8C32B7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fromJson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spellStart"/>
      <w:r w:rsidRPr="008C32B7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jsonObj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)).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toList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();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}, </w:t>
      </w:r>
      <w:proofErr w:type="spellStart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response.</w:t>
      </w:r>
      <w:r w:rsidRPr="008C32B7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body</w:t>
      </w:r>
      <w:proofErr w:type="spellEnd"/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);</w:t>
      </w:r>
      <w:r w:rsidRPr="008C32B7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1FBAA716" w14:textId="77777777" w:rsidR="008C32B7" w:rsidRPr="008C32B7" w:rsidRDefault="008C32B7" w:rsidP="00A102BA">
      <w:pPr>
        <w:rPr>
          <w:lang w:val="en-US"/>
        </w:rPr>
      </w:pPr>
    </w:p>
    <w:p w14:paraId="1915EE8F" w14:textId="77777777" w:rsidR="00AF4557" w:rsidRDefault="008C32B7" w:rsidP="00161693">
      <w:pPr>
        <w:jc w:val="both"/>
      </w:pPr>
      <w:r>
        <w:t xml:space="preserve">Comme la précédente, cette méthode </w:t>
      </w:r>
      <w:r w:rsidR="00B24335">
        <w:t xml:space="preserve">statique asynchrone </w:t>
      </w:r>
      <w:r>
        <w:t xml:space="preserve">du modèle </w:t>
      </w:r>
      <w:r w:rsidR="00B24335">
        <w:t>effectue la requête vers l’API</w:t>
      </w:r>
      <w:r w:rsidR="00C359EE">
        <w:t xml:space="preserve">. </w:t>
      </w:r>
      <w:r w:rsidR="00D417B1">
        <w:t xml:space="preserve">Cependant, cette méthode utilise cette fois la fonction </w:t>
      </w:r>
      <w:proofErr w:type="spellStart"/>
      <w:r w:rsidR="00D417B1">
        <w:rPr>
          <w:b/>
          <w:bCs/>
        </w:rPr>
        <w:t>compute</w:t>
      </w:r>
      <w:proofErr w:type="spellEnd"/>
      <w:r w:rsidR="00D417B1">
        <w:t xml:space="preserve"> pour traiter </w:t>
      </w:r>
      <w:r w:rsidR="00480837">
        <w:t>la réponse HTTP.</w:t>
      </w:r>
      <w:r w:rsidR="00CD4273">
        <w:t xml:space="preserve"> Cette fonction prend</w:t>
      </w:r>
      <w:r w:rsidR="003E2CD4">
        <w:t xml:space="preserve"> comme arguments</w:t>
      </w:r>
      <w:r w:rsidR="00CD4273">
        <w:t xml:space="preserve"> une callback et </w:t>
      </w:r>
      <w:r w:rsidR="003E2CD4">
        <w:t>les arguments à envoyer cette c</w:t>
      </w:r>
      <w:r w:rsidR="00083278">
        <w:t>allback.</w:t>
      </w:r>
      <w:r w:rsidR="00161693">
        <w:t xml:space="preserve"> Elle exécute l</w:t>
      </w:r>
      <w:r w:rsidR="008D663C">
        <w:t xml:space="preserve">a callback dans un nouvel </w:t>
      </w:r>
      <w:proofErr w:type="spellStart"/>
      <w:r w:rsidR="008D663C">
        <w:rPr>
          <w:b/>
          <w:bCs/>
        </w:rPr>
        <w:t>Isolate</w:t>
      </w:r>
      <w:proofErr w:type="spellEnd"/>
      <w:r w:rsidR="008D663C">
        <w:t xml:space="preserve">. </w:t>
      </w:r>
    </w:p>
    <w:p w14:paraId="4025B07D" w14:textId="37689CBC" w:rsidR="008C32B7" w:rsidRDefault="008D663C" w:rsidP="00161693">
      <w:pPr>
        <w:jc w:val="both"/>
      </w:pPr>
      <w:r>
        <w:t xml:space="preserve">Un </w:t>
      </w:r>
      <w:proofErr w:type="spellStart"/>
      <w:r w:rsidRPr="00383538">
        <w:rPr>
          <w:i/>
          <w:iCs/>
        </w:rPr>
        <w:t>Isolate</w:t>
      </w:r>
      <w:proofErr w:type="spellEnd"/>
      <w:r>
        <w:t xml:space="preserve"> </w:t>
      </w:r>
      <w:r w:rsidR="004C3C73">
        <w:t xml:space="preserve">en </w:t>
      </w:r>
      <w:proofErr w:type="spellStart"/>
      <w:r w:rsidR="004C3C73">
        <w:t>dart</w:t>
      </w:r>
      <w:proofErr w:type="spellEnd"/>
      <w:r w:rsidR="004C3C73">
        <w:t xml:space="preserve"> </w:t>
      </w:r>
      <w:r>
        <w:t>est</w:t>
      </w:r>
      <w:r w:rsidR="004C3C73">
        <w:t xml:space="preserve"> un thread d’exécution</w:t>
      </w:r>
      <w:r w:rsidR="00033C11">
        <w:t xml:space="preserve"> qui s’exécute </w:t>
      </w:r>
      <w:r w:rsidR="00AF4557">
        <w:t xml:space="preserve">de manière </w:t>
      </w:r>
      <w:r w:rsidR="0057287B">
        <w:t>isolée des autres threads</w:t>
      </w:r>
      <w:r w:rsidR="001C7A26">
        <w:t xml:space="preserve"> (contrairement au C par exemple ou les threads partagent </w:t>
      </w:r>
      <w:r w:rsidR="00383538">
        <w:t xml:space="preserve">une partie </w:t>
      </w:r>
      <w:r w:rsidR="001C7A26">
        <w:t xml:space="preserve">de la mémoire). </w:t>
      </w:r>
      <w:r w:rsidR="00371B39">
        <w:t xml:space="preserve">Par défaut, les </w:t>
      </w:r>
      <w:r w:rsidR="00383538">
        <w:t xml:space="preserve">opérations en flutter s’exécutent sur le </w:t>
      </w:r>
      <w:r w:rsidR="00383538">
        <w:rPr>
          <w:i/>
          <w:iCs/>
        </w:rPr>
        <w:t xml:space="preserve">main </w:t>
      </w:r>
      <w:proofErr w:type="spellStart"/>
      <w:r w:rsidR="00383538">
        <w:rPr>
          <w:i/>
          <w:iCs/>
        </w:rPr>
        <w:t>Isolate</w:t>
      </w:r>
      <w:proofErr w:type="spellEnd"/>
      <w:r w:rsidR="00383538">
        <w:t>.</w:t>
      </w:r>
      <w:r w:rsidR="00371B39">
        <w:t xml:space="preserve"> Cela implique que si une opération prend trop de temps</w:t>
      </w:r>
      <w:r w:rsidR="0027024E">
        <w:t>, elle risque de coincer l</w:t>
      </w:r>
      <w:r w:rsidR="009D5C12">
        <w:t>a gestion de l’</w:t>
      </w:r>
      <w:r w:rsidR="0027024E">
        <w:t xml:space="preserve">interface qui s’exécute sur le </w:t>
      </w:r>
      <w:r w:rsidR="0027024E">
        <w:rPr>
          <w:i/>
          <w:iCs/>
        </w:rPr>
        <w:t xml:space="preserve">main </w:t>
      </w:r>
      <w:proofErr w:type="spellStart"/>
      <w:r w:rsidR="0027024E">
        <w:rPr>
          <w:i/>
          <w:iCs/>
        </w:rPr>
        <w:t>Isolate</w:t>
      </w:r>
      <w:proofErr w:type="spellEnd"/>
      <w:r w:rsidR="0027024E">
        <w:t xml:space="preserve"> également</w:t>
      </w:r>
      <w:r w:rsidR="009D5C12">
        <w:t xml:space="preserve">. Et du coup l’application semblera </w:t>
      </w:r>
      <w:r w:rsidR="008F0206">
        <w:t>ne plus répondre correctement aux inputs de l’utilisateur.</w:t>
      </w:r>
    </w:p>
    <w:p w14:paraId="53524154" w14:textId="168E3EC0" w:rsidR="006D34E1" w:rsidRDefault="006D34E1" w:rsidP="00161693">
      <w:pPr>
        <w:jc w:val="both"/>
      </w:pPr>
      <w:r>
        <w:t xml:space="preserve">Dans ce cas-ci, </w:t>
      </w:r>
      <w:r w:rsidR="00164870">
        <w:t xml:space="preserve">la </w:t>
      </w:r>
      <w:r w:rsidR="00265BEA">
        <w:t>callback</w:t>
      </w:r>
      <w:r w:rsidR="00164870">
        <w:t xml:space="preserve"> décode le corps JSON de la réponse HTTP reçue grâce à </w:t>
      </w:r>
      <w:proofErr w:type="spellStart"/>
      <w:r w:rsidR="00164870">
        <w:rPr>
          <w:i/>
          <w:iCs/>
        </w:rPr>
        <w:t>jsonDecode</w:t>
      </w:r>
      <w:proofErr w:type="spellEnd"/>
      <w:r w:rsidR="00164870">
        <w:t xml:space="preserve">. Puis elle transforme chaque </w:t>
      </w:r>
      <w:r w:rsidR="00CB674F">
        <w:t xml:space="preserve">élément de cette </w:t>
      </w:r>
      <w:r w:rsidR="00164870">
        <w:t xml:space="preserve">liste </w:t>
      </w:r>
      <w:r w:rsidR="00CB674F">
        <w:t xml:space="preserve">JSON en </w:t>
      </w:r>
      <w:r w:rsidR="00CB674F" w:rsidRPr="00CB674F">
        <w:rPr>
          <w:i/>
          <w:iCs/>
        </w:rPr>
        <w:t>Film</w:t>
      </w:r>
      <w:r w:rsidR="00CB674F">
        <w:rPr>
          <w:i/>
          <w:iCs/>
        </w:rPr>
        <w:t xml:space="preserve"> </w:t>
      </w:r>
      <w:r w:rsidR="00CB674F">
        <w:t xml:space="preserve">en utilisant la méthode </w:t>
      </w:r>
      <w:proofErr w:type="spellStart"/>
      <w:r w:rsidR="00CB674F">
        <w:rPr>
          <w:i/>
          <w:iCs/>
        </w:rPr>
        <w:t>map</w:t>
      </w:r>
      <w:proofErr w:type="spellEnd"/>
      <w:r w:rsidR="00CB674F">
        <w:t>.</w:t>
      </w:r>
      <w:r w:rsidR="00FF72A8">
        <w:t xml:space="preserve"> Sans </w:t>
      </w:r>
      <w:proofErr w:type="spellStart"/>
      <w:r w:rsidR="00FF72A8">
        <w:t>Isolate</w:t>
      </w:r>
      <w:proofErr w:type="spellEnd"/>
      <w:r w:rsidR="00FF72A8">
        <w:t>, cette fonction risque de prendre beaucoup de temps s’il y a beaucoup de films à traiter.</w:t>
      </w:r>
      <w:r w:rsidR="00265BEA">
        <w:t xml:space="preserve"> C’est pourquoi on utilise la fonction</w:t>
      </w:r>
      <w:r w:rsidR="00164870">
        <w:t xml:space="preserve"> </w:t>
      </w:r>
      <w:proofErr w:type="spellStart"/>
      <w:r w:rsidR="00265BEA" w:rsidRPr="00265BEA">
        <w:rPr>
          <w:i/>
          <w:iCs/>
        </w:rPr>
        <w:t>compute</w:t>
      </w:r>
      <w:proofErr w:type="spellEnd"/>
      <w:r w:rsidR="00265BEA">
        <w:t xml:space="preserve"> pour </w:t>
      </w:r>
      <w:r w:rsidR="00B55D7B">
        <w:t>exécuter</w:t>
      </w:r>
      <w:r w:rsidR="00CE2D67">
        <w:t xml:space="preserve"> cette callback</w:t>
      </w:r>
      <w:r w:rsidR="00B55D7B">
        <w:t xml:space="preserve"> dans un nouvel </w:t>
      </w:r>
      <w:proofErr w:type="spellStart"/>
      <w:r w:rsidR="00B55D7B" w:rsidRPr="00B55D7B">
        <w:rPr>
          <w:i/>
          <w:iCs/>
        </w:rPr>
        <w:t>Isolate</w:t>
      </w:r>
      <w:proofErr w:type="spellEnd"/>
      <w:r w:rsidR="00B55D7B">
        <w:t xml:space="preserve"> et garder l</w:t>
      </w:r>
      <w:r w:rsidR="009B4607">
        <w:t xml:space="preserve">e </w:t>
      </w:r>
      <w:r w:rsidR="009B4607">
        <w:rPr>
          <w:i/>
          <w:iCs/>
        </w:rPr>
        <w:t xml:space="preserve">main </w:t>
      </w:r>
      <w:proofErr w:type="spellStart"/>
      <w:r w:rsidR="009B4607">
        <w:rPr>
          <w:i/>
          <w:iCs/>
        </w:rPr>
        <w:t>Isolate</w:t>
      </w:r>
      <w:proofErr w:type="spellEnd"/>
      <w:r w:rsidR="009B4607">
        <w:t xml:space="preserve"> disponible pour la gestion de l’interface.</w:t>
      </w:r>
    </w:p>
    <w:p w14:paraId="7EA5FE3F" w14:textId="1B7F01A7" w:rsidR="00A80104" w:rsidRDefault="00A80104" w:rsidP="00161693">
      <w:pPr>
        <w:jc w:val="both"/>
      </w:pPr>
      <w:r>
        <w:t xml:space="preserve">Vous pouvez </w:t>
      </w:r>
      <w:r w:rsidR="00116682">
        <w:t xml:space="preserve">obtenir plus d’informations sur les </w:t>
      </w:r>
      <w:proofErr w:type="spellStart"/>
      <w:r w:rsidR="00116682">
        <w:t>Isolate</w:t>
      </w:r>
      <w:proofErr w:type="spellEnd"/>
      <w:r w:rsidR="00116682">
        <w:t xml:space="preserve"> dans la vidéo suivante : </w:t>
      </w:r>
      <w:hyperlink r:id="rId14" w:history="1">
        <w:r w:rsidR="00116682" w:rsidRPr="0082537B">
          <w:rPr>
            <w:rStyle w:val="Lienhypertexte"/>
          </w:rPr>
          <w:t>https://www.youtube.com/watch?v=vl_AaCgudcY</w:t>
        </w:r>
      </w:hyperlink>
      <w:r w:rsidR="00116682">
        <w:t xml:space="preserve"> </w:t>
      </w:r>
    </w:p>
    <w:p w14:paraId="36C62D99" w14:textId="1A27CECA" w:rsidR="0075116B" w:rsidRDefault="00DF7106" w:rsidP="00161693">
      <w:pPr>
        <w:jc w:val="both"/>
      </w:pPr>
      <w:r>
        <w:t xml:space="preserve">Remplacez cette fois-ci la classe </w:t>
      </w:r>
      <w:r w:rsidR="00F80B50">
        <w:t>_</w:t>
      </w:r>
      <w:proofErr w:type="spellStart"/>
      <w:r w:rsidR="00A36814">
        <w:rPr>
          <w:i/>
          <w:iCs/>
        </w:rPr>
        <w:t>HomeScreenState</w:t>
      </w:r>
      <w:proofErr w:type="spellEnd"/>
      <w:r w:rsidR="00A36814">
        <w:t xml:space="preserve"> par le code suivant :</w:t>
      </w:r>
    </w:p>
    <w:p w14:paraId="120E9854" w14:textId="77777777" w:rsidR="00B87743" w:rsidRPr="005313BC" w:rsidRDefault="00B87743" w:rsidP="00B8774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</w:pP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class 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_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HomeScreenState</w:t>
      </w:r>
      <w:proofErr w:type="spellEnd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extends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State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HomeScreen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&gt;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loading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message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r w:rsidRPr="00B87743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</w:t>
      </w:r>
      <w:proofErr w:type="spellStart"/>
      <w:r w:rsidRPr="00B87743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Loading</w:t>
      </w:r>
      <w:proofErr w:type="spellEnd"/>
      <w:r w:rsidRPr="00B87743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…"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final 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List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Film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&gt;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films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= [];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Future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&lt;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&gt; 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_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initFilms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()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async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try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var </w:t>
      </w:r>
      <w:proofErr w:type="spellStart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response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 =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await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Film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fetchFilms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setState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(()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done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>films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addAll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response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});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catch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error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setState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(()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FetchState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error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message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= </w:t>
      </w:r>
      <w:proofErr w:type="spellStart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error.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toString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});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}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}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t>@override</w:t>
      </w:r>
      <w:r w:rsidRPr="00B8774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br/>
        <w:t xml:space="preserve"> 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void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initState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super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initState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_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initFilms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();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}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lastRenderedPageBreak/>
        <w:br/>
        <w:t xml:space="preserve">  </w:t>
      </w:r>
      <w:r w:rsidRPr="00B8774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t>@override</w:t>
      </w:r>
      <w:r w:rsidRPr="00B8774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fr-FR"/>
        </w:rPr>
        <w:br/>
        <w:t xml:space="preserve">  </w:t>
      </w:r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Widget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build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>BuildContext</w:t>
      </w:r>
      <w:proofErr w:type="spellEnd"/>
      <w:r w:rsidRPr="00B87743">
        <w:rPr>
          <w:rFonts w:ascii="Courier New" w:eastAsia="Times New Roman" w:hAnsi="Courier New" w:cs="Courier New"/>
          <w:color w:val="E5C07B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context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 {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</w:t>
      </w:r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return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Scaffold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proofErr w:type="spellStart"/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appBar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AppBar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proofErr w:type="spellStart"/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title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const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Text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B87743">
        <w:rPr>
          <w:rFonts w:ascii="Courier New" w:eastAsia="Times New Roman" w:hAnsi="Courier New" w:cs="Courier New"/>
          <w:color w:val="89CA78"/>
          <w:sz w:val="20"/>
          <w:szCs w:val="20"/>
          <w:lang w:eastAsia="fr-FR"/>
        </w:rPr>
        <w:t>"Tutoriel 5"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)),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</w:t>
      </w:r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body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Padding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padding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proofErr w:type="spellStart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>const</w:t>
      </w:r>
      <w:proofErr w:type="spellEnd"/>
      <w:r w:rsidRPr="00B8774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fr-FR"/>
        </w:rPr>
        <w:t xml:space="preserve"> </w:t>
      </w:r>
      <w:proofErr w:type="spellStart"/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EdgeInsets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.</w:t>
      </w:r>
      <w:r w:rsidRPr="00B87743">
        <w:rPr>
          <w:rFonts w:ascii="Courier New" w:eastAsia="Times New Roman" w:hAnsi="Courier New" w:cs="Courier New"/>
          <w:color w:val="61AFEF"/>
          <w:sz w:val="20"/>
          <w:szCs w:val="20"/>
          <w:lang w:eastAsia="fr-FR"/>
        </w:rPr>
        <w:t>all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(</w:t>
      </w:r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16.0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>),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br/>
        <w:t xml:space="preserve">        </w:t>
      </w:r>
      <w:proofErr w:type="spellStart"/>
      <w:r w:rsidRPr="00B87743">
        <w:rPr>
          <w:rFonts w:ascii="Courier New" w:eastAsia="Times New Roman" w:hAnsi="Courier New" w:cs="Courier New"/>
          <w:color w:val="D19A66"/>
          <w:sz w:val="20"/>
          <w:szCs w:val="20"/>
          <w:lang w:eastAsia="fr-FR"/>
        </w:rPr>
        <w:t>child</w:t>
      </w:r>
      <w:proofErr w:type="spellEnd"/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: </w:t>
      </w:r>
      <w:r w:rsidRPr="00B87743">
        <w:rPr>
          <w:rFonts w:ascii="Courier New" w:eastAsia="Times New Roman" w:hAnsi="Courier New" w:cs="Courier New"/>
          <w:color w:val="EF596F"/>
          <w:sz w:val="20"/>
          <w:szCs w:val="20"/>
          <w:lang w:eastAsia="fr-FR"/>
        </w:rPr>
        <w:t xml:space="preserve">state </w:t>
      </w:r>
      <w:r w:rsidRPr="00B87743">
        <w:rPr>
          <w:rFonts w:ascii="Courier New" w:eastAsia="Times New Roman" w:hAnsi="Courier New" w:cs="Courier New"/>
          <w:color w:val="BBBBBB"/>
          <w:sz w:val="20"/>
          <w:szCs w:val="20"/>
          <w:lang w:eastAsia="fr-FR"/>
        </w:rPr>
        <w:t xml:space="preserve">!= </w:t>
      </w:r>
      <w:proofErr w:type="spellStart"/>
      <w:r w:rsidRPr="005313BC">
        <w:rPr>
          <w:rFonts w:ascii="Courier New" w:eastAsia="Times New Roman" w:hAnsi="Courier New" w:cs="Courier New"/>
          <w:color w:val="E5C07B"/>
          <w:sz w:val="20"/>
          <w:szCs w:val="20"/>
          <w:lang w:val="en-US" w:eastAsia="fr-FR"/>
        </w:rPr>
        <w:t>FetchState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done</w:t>
      </w:r>
      <w:proofErr w:type="spellEnd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br/>
        <w:t xml:space="preserve">          </w:t>
      </w:r>
      <w:proofErr w:type="gramStart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 xml:space="preserve">  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?</w:t>
      </w:r>
      <w:proofErr w:type="gram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 </w:t>
      </w:r>
      <w:proofErr w:type="gramStart"/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Column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proofErr w:type="gramEnd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children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[</w:t>
      </w:r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Expanded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Center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child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Text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313BC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message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)))])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: </w:t>
      </w:r>
      <w:proofErr w:type="spellStart"/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ListView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separated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itemCount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proofErr w:type="spellStart"/>
      <w:r w:rsidRPr="005313BC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films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.</w:t>
      </w:r>
      <w:r w:rsidRPr="005313BC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length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,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itemBuilder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proofErr w:type="spellStart"/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FilmRow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film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: </w:t>
      </w:r>
      <w:r w:rsidRPr="005313BC">
        <w:rPr>
          <w:rFonts w:ascii="Courier New" w:eastAsia="Times New Roman" w:hAnsi="Courier New" w:cs="Courier New"/>
          <w:color w:val="EF596F"/>
          <w:sz w:val="20"/>
          <w:szCs w:val="20"/>
          <w:lang w:val="en-US" w:eastAsia="fr-FR"/>
        </w:rPr>
        <w:t>films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[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]),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separatorBuilder</w:t>
      </w:r>
      <w:proofErr w:type="spellEnd"/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: (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context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, </w:t>
      </w:r>
      <w:r w:rsidRPr="005313BC">
        <w:rPr>
          <w:rFonts w:ascii="Courier New" w:eastAsia="Times New Roman" w:hAnsi="Courier New" w:cs="Courier New"/>
          <w:color w:val="D19A66"/>
          <w:sz w:val="20"/>
          <w:szCs w:val="20"/>
          <w:lang w:val="en-US" w:eastAsia="fr-FR"/>
        </w:rPr>
        <w:t>index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 xml:space="preserve">) =&gt; </w:t>
      </w:r>
      <w:r w:rsidRPr="005313BC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fr-FR"/>
        </w:rPr>
        <w:t xml:space="preserve">const </w:t>
      </w:r>
      <w:r w:rsidRPr="005313BC">
        <w:rPr>
          <w:rFonts w:ascii="Courier New" w:eastAsia="Times New Roman" w:hAnsi="Courier New" w:cs="Courier New"/>
          <w:color w:val="61AFEF"/>
          <w:sz w:val="20"/>
          <w:szCs w:val="20"/>
          <w:lang w:val="en-US" w:eastAsia="fr-FR"/>
        </w:rPr>
        <w:t>Divider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t>(),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        ),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  ),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  );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 xml:space="preserve">  }</w:t>
      </w:r>
      <w:r w:rsidRPr="005313BC">
        <w:rPr>
          <w:rFonts w:ascii="Courier New" w:eastAsia="Times New Roman" w:hAnsi="Courier New" w:cs="Courier New"/>
          <w:color w:val="BBBBBB"/>
          <w:sz w:val="20"/>
          <w:szCs w:val="20"/>
          <w:lang w:val="en-US" w:eastAsia="fr-FR"/>
        </w:rPr>
        <w:br/>
        <w:t>}</w:t>
      </w:r>
    </w:p>
    <w:p w14:paraId="65957259" w14:textId="77777777" w:rsidR="00A36814" w:rsidRPr="005313BC" w:rsidRDefault="00A36814" w:rsidP="00161693">
      <w:pPr>
        <w:jc w:val="both"/>
        <w:rPr>
          <w:lang w:val="en-US"/>
        </w:rPr>
      </w:pPr>
    </w:p>
    <w:p w14:paraId="686F94C5" w14:textId="5425D06F" w:rsidR="00045378" w:rsidRDefault="00045378" w:rsidP="00161693">
      <w:pPr>
        <w:jc w:val="both"/>
      </w:pPr>
      <w:r w:rsidRPr="00045378">
        <w:t xml:space="preserve">Par rapport au </w:t>
      </w:r>
      <w:proofErr w:type="spellStart"/>
      <w:r w:rsidRPr="00045378">
        <w:t>step</w:t>
      </w:r>
      <w:proofErr w:type="spellEnd"/>
      <w:r w:rsidRPr="00045378">
        <w:t xml:space="preserve"> précé</w:t>
      </w:r>
      <w:r>
        <w:t xml:space="preserve">dent, l’état est </w:t>
      </w:r>
      <w:r w:rsidR="009B088E">
        <w:t xml:space="preserve">devenu une liste de films initialement vide. À l’initialisation de la classe State, </w:t>
      </w:r>
      <w:r w:rsidR="00825654">
        <w:t xml:space="preserve">le widget fait appel à la méthode que l’on vient de </w:t>
      </w:r>
      <w:r w:rsidR="00112F57">
        <w:t xml:space="preserve">créer et rajoute à la liste tous </w:t>
      </w:r>
      <w:r w:rsidR="00367B7C">
        <w:t>les films récupérés via la requête.</w:t>
      </w:r>
    </w:p>
    <w:p w14:paraId="2A3F3BF2" w14:textId="506A6F5A" w:rsidR="00C4665D" w:rsidRPr="00546FD6" w:rsidRDefault="00C4665D" w:rsidP="00161693">
      <w:pPr>
        <w:jc w:val="both"/>
      </w:pPr>
      <w:r>
        <w:t xml:space="preserve">L’application utilise également une </w:t>
      </w:r>
      <w:proofErr w:type="spellStart"/>
      <w:r w:rsidR="00495290">
        <w:rPr>
          <w:i/>
          <w:iCs/>
        </w:rPr>
        <w:t>ListView.separated</w:t>
      </w:r>
      <w:proofErr w:type="spellEnd"/>
      <w:r w:rsidR="00042813">
        <w:t xml:space="preserve"> pour afficher les films. Ce widget </w:t>
      </w:r>
      <w:r w:rsidR="00495290">
        <w:t xml:space="preserve">fonctionne comme </w:t>
      </w:r>
      <w:proofErr w:type="spellStart"/>
      <w:r w:rsidR="00495290">
        <w:rPr>
          <w:i/>
          <w:iCs/>
        </w:rPr>
        <w:t>ListView.</w:t>
      </w:r>
      <w:r w:rsidR="00546FD6">
        <w:rPr>
          <w:i/>
          <w:iCs/>
        </w:rPr>
        <w:t>builder</w:t>
      </w:r>
      <w:proofErr w:type="spellEnd"/>
      <w:r w:rsidR="00546FD6">
        <w:t xml:space="preserve"> en y ajoutant un paramètre </w:t>
      </w:r>
      <w:proofErr w:type="spellStart"/>
      <w:r w:rsidR="00546FD6">
        <w:rPr>
          <w:i/>
          <w:iCs/>
        </w:rPr>
        <w:t>separatorBuilder</w:t>
      </w:r>
      <w:proofErr w:type="spellEnd"/>
      <w:r w:rsidR="00546FD6">
        <w:t xml:space="preserve"> </w:t>
      </w:r>
      <w:r w:rsidR="00042813">
        <w:t xml:space="preserve">pour </w:t>
      </w:r>
      <w:r w:rsidR="00E67DAC">
        <w:t>afficher un séparateur entre les éléments de la liste.</w:t>
      </w:r>
      <w:r w:rsidR="00042813">
        <w:t xml:space="preserve"> </w:t>
      </w:r>
    </w:p>
    <w:p w14:paraId="532E8D77" w14:textId="3B41F995" w:rsidR="003D19E9" w:rsidRPr="000D4249" w:rsidRDefault="001C083D" w:rsidP="00472C58">
      <w:pPr>
        <w:rPr>
          <w:lang w:val="fr-FR"/>
        </w:rPr>
      </w:pPr>
      <w:r>
        <w:rPr>
          <w:b/>
          <w:bCs/>
          <w:color w:val="538135" w:themeColor="accent6" w:themeShade="BF"/>
        </w:rPr>
        <w:t xml:space="preserve">[Commit "FT05.3 </w:t>
      </w:r>
      <w:proofErr w:type="spellStart"/>
      <w:r>
        <w:rPr>
          <w:b/>
          <w:bCs/>
          <w:color w:val="538135" w:themeColor="accent6" w:themeShade="BF"/>
        </w:rPr>
        <w:t>Isolate</w:t>
      </w:r>
      <w:proofErr w:type="spellEnd"/>
      <w:r>
        <w:rPr>
          <w:b/>
          <w:bCs/>
          <w:color w:val="538135" w:themeColor="accent6" w:themeShade="BF"/>
        </w:rPr>
        <w:t>"]</w:t>
      </w:r>
    </w:p>
    <w:p w14:paraId="1E0F9F03" w14:textId="77777777" w:rsidR="00C921C8" w:rsidRPr="00045378" w:rsidRDefault="00C921C8" w:rsidP="002A1309">
      <w:pPr>
        <w:jc w:val="both"/>
      </w:pPr>
    </w:p>
    <w:p w14:paraId="7094BBF6" w14:textId="77777777" w:rsidR="002A1309" w:rsidRDefault="002A1309">
      <w:pPr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</w:rPr>
      </w:pPr>
      <w:bookmarkStart w:id="7" w:name="_Toc130721626"/>
      <w:r>
        <w:br w:type="page"/>
      </w:r>
    </w:p>
    <w:p w14:paraId="6D9F90A5" w14:textId="74AB742C" w:rsidR="00082792" w:rsidRPr="00650556" w:rsidRDefault="00082792" w:rsidP="006A09EC">
      <w:pPr>
        <w:pStyle w:val="Titre1"/>
        <w:spacing w:line="240" w:lineRule="auto"/>
      </w:pPr>
      <w:r>
        <w:lastRenderedPageBreak/>
        <w:t>Exercice</w:t>
      </w:r>
      <w:bookmarkEnd w:id="7"/>
    </w:p>
    <w:p w14:paraId="425D17FB" w14:textId="77777777" w:rsidR="00C96A5D" w:rsidRPr="00650556" w:rsidRDefault="00C96A5D" w:rsidP="000C72ED">
      <w:pPr>
        <w:keepNext/>
        <w:rPr>
          <w:sz w:val="2"/>
          <w:szCs w:val="2"/>
        </w:rPr>
      </w:pPr>
    </w:p>
    <w:p w14:paraId="40E32831" w14:textId="1E5118A7" w:rsidR="00BB1485" w:rsidRDefault="00852DA0" w:rsidP="000C72ED">
      <w:pPr>
        <w:pStyle w:val="Titre2"/>
      </w:pPr>
      <w:bookmarkStart w:id="8" w:name="_Toc130721627"/>
      <w:r>
        <w:t>Introduction</w:t>
      </w:r>
      <w:bookmarkEnd w:id="8"/>
    </w:p>
    <w:p w14:paraId="4FE66BE7" w14:textId="4DE2D8C8" w:rsidR="00DE5D78" w:rsidRDefault="00651C58" w:rsidP="005930A0">
      <w:pPr>
        <w:keepNext/>
        <w:jc w:val="both"/>
      </w:pPr>
      <w:r>
        <w:t xml:space="preserve">Qui ne connait pas le légendaire </w:t>
      </w:r>
      <w:r w:rsidR="00DE5D78">
        <w:t>S</w:t>
      </w:r>
      <w:r>
        <w:t xml:space="preserve">tudio </w:t>
      </w:r>
      <w:proofErr w:type="spellStart"/>
      <w:r w:rsidR="00DE5D78">
        <w:t>Ghibli</w:t>
      </w:r>
      <w:proofErr w:type="spellEnd"/>
      <w:r w:rsidR="00DE5D78">
        <w:t xml:space="preserve"> ? </w:t>
      </w:r>
      <w:r w:rsidR="003617AE">
        <w:t>Rare</w:t>
      </w:r>
      <w:r w:rsidR="00034406">
        <w:t>s</w:t>
      </w:r>
      <w:r w:rsidR="003617AE">
        <w:t xml:space="preserve"> sont celles et ceux n’ayant jamais entendu parler d’Anime créés par </w:t>
      </w:r>
      <w:r w:rsidR="00112CF4">
        <w:t>l’illustre Miyazaki.</w:t>
      </w:r>
      <w:r w:rsidR="00EF746F">
        <w:t xml:space="preserve"> </w:t>
      </w:r>
      <w:r w:rsidR="005708D9">
        <w:t>Nous allons</w:t>
      </w:r>
      <w:r w:rsidR="00EF746F">
        <w:t xml:space="preserve"> créer une application</w:t>
      </w:r>
      <w:r w:rsidR="005708D9">
        <w:t xml:space="preserve"> présent</w:t>
      </w:r>
      <w:r w:rsidR="005930A0">
        <w:t>ant</w:t>
      </w:r>
      <w:r w:rsidR="005708D9">
        <w:t xml:space="preserve"> les</w:t>
      </w:r>
      <w:r w:rsidR="005463A5">
        <w:t xml:space="preserve"> animes de Studio </w:t>
      </w:r>
      <w:proofErr w:type="spellStart"/>
      <w:r w:rsidR="005463A5">
        <w:t>Ghibli</w:t>
      </w:r>
      <w:proofErr w:type="spellEnd"/>
      <w:r w:rsidR="005463A5">
        <w:t xml:space="preserve">, sur base de </w:t>
      </w:r>
      <w:r w:rsidR="00E53FA1">
        <w:t>la</w:t>
      </w:r>
      <w:r w:rsidR="005463A5">
        <w:t xml:space="preserve"> </w:t>
      </w:r>
      <w:hyperlink r:id="rId15" w:history="1">
        <w:r w:rsidR="00E53FA1">
          <w:rPr>
            <w:rStyle w:val="Lienhypertexte"/>
          </w:rPr>
          <w:t xml:space="preserve">Studio </w:t>
        </w:r>
        <w:proofErr w:type="spellStart"/>
        <w:r w:rsidR="00E53FA1">
          <w:rPr>
            <w:rStyle w:val="Lienhypertexte"/>
          </w:rPr>
          <w:t>Ghibli</w:t>
        </w:r>
        <w:proofErr w:type="spellEnd"/>
        <w:r w:rsidR="00E53FA1">
          <w:rPr>
            <w:rStyle w:val="Lienhypertexte"/>
          </w:rPr>
          <w:t xml:space="preserve"> API</w:t>
        </w:r>
      </w:hyperlink>
      <w:r w:rsidR="00E53FA1">
        <w:t>.</w:t>
      </w:r>
    </w:p>
    <w:p w14:paraId="32430E15" w14:textId="49B2523D" w:rsidR="0091408F" w:rsidRDefault="0091408F" w:rsidP="0091408F">
      <w:pPr>
        <w:jc w:val="both"/>
        <w:rPr>
          <w:b/>
          <w:bCs/>
        </w:rPr>
      </w:pPr>
      <w:r>
        <w:rPr>
          <w:b/>
          <w:bCs/>
        </w:rPr>
        <w:t xml:space="preserve">Veuillez </w:t>
      </w:r>
      <w:r w:rsidRPr="00C2095C">
        <w:rPr>
          <w:b/>
          <w:bCs/>
        </w:rPr>
        <w:t>crée</w:t>
      </w:r>
      <w:r>
        <w:rPr>
          <w:b/>
          <w:bCs/>
        </w:rPr>
        <w:t>r</w:t>
      </w:r>
      <w:r w:rsidRPr="00C2095C">
        <w:rPr>
          <w:b/>
          <w:bCs/>
        </w:rPr>
        <w:t xml:space="preserve">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 w:rsidR="005930A0">
        <w:rPr>
          <w:b/>
          <w:bCs/>
          <w:i/>
          <w:iCs/>
        </w:rPr>
        <w:t>ex5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24739C25" w14:textId="0239F557" w:rsidR="007A367C" w:rsidRDefault="007A367C" w:rsidP="0091408F">
      <w:pPr>
        <w:jc w:val="both"/>
        <w:rPr>
          <w:b/>
          <w:bCs/>
        </w:rPr>
      </w:pPr>
    </w:p>
    <w:p w14:paraId="10F843DF" w14:textId="078C545F" w:rsidR="006E7D34" w:rsidRDefault="006E7D34" w:rsidP="006E7D34">
      <w:pPr>
        <w:pStyle w:val="Titre2"/>
      </w:pPr>
      <w:bookmarkStart w:id="9" w:name="_Toc130721628"/>
      <w:r>
        <w:t>Consommation d’une RESTful API</w:t>
      </w:r>
      <w:bookmarkEnd w:id="9"/>
    </w:p>
    <w:p w14:paraId="10127F45" w14:textId="104D29D2" w:rsidR="0050601B" w:rsidRDefault="00726E6B" w:rsidP="0050601B">
      <w:pPr>
        <w:rPr>
          <w:rStyle w:val="Lienhypertexte"/>
          <w:rFonts w:ascii="Roboto" w:hAnsi="Roboto"/>
          <w:sz w:val="21"/>
          <w:szCs w:val="21"/>
          <w:shd w:val="clear" w:color="auto" w:fill="FFFFFF"/>
        </w:rPr>
      </w:pPr>
      <w:r>
        <w:t xml:space="preserve">Veuillez afficher le </w:t>
      </w:r>
      <w:r w:rsidR="00906E18">
        <w:t>contenu de la réponse à</w:t>
      </w:r>
      <w:r>
        <w:t xml:space="preserve"> la requête </w:t>
      </w:r>
      <w:r w:rsidR="00906E18">
        <w:t xml:space="preserve">vers l’API. L’URI pour obtenir les informations sur les films du Studio </w:t>
      </w:r>
      <w:proofErr w:type="spellStart"/>
      <w:r w:rsidR="00906E18">
        <w:t>Ghibli</w:t>
      </w:r>
      <w:proofErr w:type="spellEnd"/>
      <w:r w:rsidR="00906E18">
        <w:t xml:space="preserve"> est la suivante : </w:t>
      </w:r>
      <w:hyperlink r:id="rId16" w:history="1">
        <w:r w:rsidR="00906E18" w:rsidRPr="0082537B">
          <w:rPr>
            <w:rStyle w:val="Lienhypertexte"/>
            <w:rFonts w:ascii="Roboto" w:hAnsi="Roboto"/>
            <w:sz w:val="21"/>
            <w:szCs w:val="21"/>
            <w:shd w:val="clear" w:color="auto" w:fill="FFFFFF"/>
          </w:rPr>
          <w:t>https://sebstreb.github.io/flutter-fiche-5/ghibli-films</w:t>
        </w:r>
      </w:hyperlink>
    </w:p>
    <w:p w14:paraId="326E5229" w14:textId="60EFC258" w:rsidR="00BB7807" w:rsidRDefault="002C3463" w:rsidP="00590AB8">
      <w:pPr>
        <w:jc w:val="both"/>
      </w:pPr>
      <w:r>
        <w:t xml:space="preserve">Lancez cette requête </w:t>
      </w:r>
      <w:r w:rsidR="009A02FD">
        <w:t xml:space="preserve">à l’initialisation de votre </w:t>
      </w:r>
      <w:r w:rsidR="005E3395">
        <w:t>application</w:t>
      </w:r>
      <w:r w:rsidR="007A4351">
        <w:t xml:space="preserve">. </w:t>
      </w:r>
      <w:r w:rsidR="00B87743">
        <w:t>Affichez l</w:t>
      </w:r>
      <w:r w:rsidR="00B1428E">
        <w:t xml:space="preserve">’état de la requête au centre de l’écran, </w:t>
      </w:r>
      <w:r w:rsidR="008F1406">
        <w:t>avec un text</w:t>
      </w:r>
      <w:r w:rsidR="008F633C">
        <w:t>e</w:t>
      </w:r>
      <w:r w:rsidR="008F1406">
        <w:t xml:space="preserve"> décrivant </w:t>
      </w:r>
      <w:r w:rsidR="00A636FD">
        <w:t>si la requête n’est pas encore terminée, si elle a eu une erreur, ou en affichant l</w:t>
      </w:r>
      <w:r w:rsidR="00BB7807">
        <w:t>e contenu de la réponse si elle est terminée.</w:t>
      </w:r>
    </w:p>
    <w:p w14:paraId="65606AA1" w14:textId="61A2E85B" w:rsidR="00906E18" w:rsidRDefault="000B6CF8" w:rsidP="00590AB8">
      <w:pPr>
        <w:jc w:val="both"/>
      </w:pPr>
      <w:r>
        <w:t xml:space="preserve">Pour avoir l’occasion </w:t>
      </w:r>
      <w:r w:rsidR="00551BB9">
        <w:t xml:space="preserve">de </w:t>
      </w:r>
      <w:r w:rsidR="001D091A">
        <w:t xml:space="preserve">visualiser ce </w:t>
      </w:r>
      <w:r w:rsidR="00590AB8">
        <w:t xml:space="preserve">temps de chargement, même si vous avez une bonne connexion, utilisez </w:t>
      </w:r>
      <w:hyperlink r:id="rId17" w:history="1">
        <w:proofErr w:type="spellStart"/>
        <w:r w:rsidR="00F5310A" w:rsidRPr="00F5310A">
          <w:rPr>
            <w:rStyle w:val="Lienhypertexte"/>
          </w:rPr>
          <w:t>Future.delayed</w:t>
        </w:r>
        <w:proofErr w:type="spellEnd"/>
      </w:hyperlink>
      <w:r w:rsidR="00F5310A">
        <w:t xml:space="preserve"> </w:t>
      </w:r>
      <w:r w:rsidR="00336016">
        <w:t xml:space="preserve">pour </w:t>
      </w:r>
      <w:r w:rsidR="00E9130D">
        <w:t>attendre 3 secondes avant de lancer la requête.</w:t>
      </w:r>
    </w:p>
    <w:p w14:paraId="3553075C" w14:textId="329B21BB" w:rsidR="00D72B81" w:rsidRDefault="003C45DD" w:rsidP="00590AB8">
      <w:pPr>
        <w:jc w:val="both"/>
      </w:pPr>
      <w:r>
        <w:t xml:space="preserve">Si vous avez des difficultés à afficher l’entièreté de </w:t>
      </w:r>
      <w:r w:rsidR="00F252F1">
        <w:t xml:space="preserve">la réponse </w:t>
      </w:r>
      <w:r w:rsidR="00C25948">
        <w:t>de l’API</w:t>
      </w:r>
      <w:r w:rsidR="00BE774A">
        <w:t xml:space="preserve"> à cause de problèmes d’</w:t>
      </w:r>
      <w:proofErr w:type="spellStart"/>
      <w:r w:rsidR="00BE774A">
        <w:t>overflow</w:t>
      </w:r>
      <w:proofErr w:type="spellEnd"/>
      <w:r w:rsidR="00BE774A">
        <w:t xml:space="preserve">, vous pouvez utiliser </w:t>
      </w:r>
      <w:r w:rsidR="006E3257">
        <w:t xml:space="preserve">un </w:t>
      </w:r>
      <w:proofErr w:type="spellStart"/>
      <w:r w:rsidR="006207BF" w:rsidRPr="006A24F0">
        <w:rPr>
          <w:i/>
          <w:iCs/>
        </w:rPr>
        <w:t>SingleChildScrollView</w:t>
      </w:r>
      <w:proofErr w:type="spellEnd"/>
      <w:r w:rsidR="00EF2282">
        <w:t xml:space="preserve"> </w:t>
      </w:r>
      <w:r w:rsidR="00664F3A">
        <w:t xml:space="preserve">qui permet de faire </w:t>
      </w:r>
      <w:r w:rsidR="00EF2282">
        <w:t xml:space="preserve">scroller </w:t>
      </w:r>
      <w:r w:rsidR="00664F3A">
        <w:t>un widget unique.</w:t>
      </w:r>
    </w:p>
    <w:p w14:paraId="2A2390E3" w14:textId="34C59347" w:rsidR="00840DD9" w:rsidRDefault="00F03386" w:rsidP="00590AB8">
      <w:pPr>
        <w:jc w:val="both"/>
      </w:pPr>
      <w:r>
        <w:t>A cette étape, votre application pourra ressembler à</w:t>
      </w:r>
      <w:r w:rsidR="00375225">
        <w:t> </w:t>
      </w:r>
      <w:r>
        <w:t>:</w:t>
      </w:r>
    </w:p>
    <w:p w14:paraId="5E201B1F" w14:textId="4C89E9B3" w:rsidR="00F03386" w:rsidRPr="00EF2282" w:rsidRDefault="00CA6737" w:rsidP="006A24F0">
      <w:pPr>
        <w:jc w:val="center"/>
      </w:pPr>
      <w:r>
        <w:rPr>
          <w:noProof/>
        </w:rPr>
        <w:drawing>
          <wp:inline distT="0" distB="0" distL="0" distR="0" wp14:anchorId="61D7620D" wp14:editId="6F731E94">
            <wp:extent cx="4683143" cy="411220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09" cy="41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6D2A" w14:textId="0DC857CE" w:rsidR="000D4249" w:rsidRDefault="00546910" w:rsidP="005A0275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121A08">
        <w:rPr>
          <w:b/>
        </w:rPr>
        <w:t xml:space="preserve"> </w:t>
      </w:r>
      <w:r w:rsidRPr="00121A08">
        <w:rPr>
          <w:b/>
          <w:bCs/>
          <w:color w:val="538135" w:themeColor="accent6" w:themeShade="BF"/>
        </w:rPr>
        <w:t xml:space="preserve"> [commit avec message</w:t>
      </w:r>
      <w:r w:rsidR="00375225">
        <w:rPr>
          <w:b/>
          <w:bCs/>
          <w:color w:val="538135" w:themeColor="accent6" w:themeShade="BF"/>
        </w:rPr>
        <w:t> </w:t>
      </w:r>
      <w:r w:rsidRPr="00121A08">
        <w:rPr>
          <w:b/>
          <w:bCs/>
          <w:color w:val="538135" w:themeColor="accent6" w:themeShade="BF"/>
        </w:rPr>
        <w:t>: F0</w:t>
      </w:r>
      <w:r>
        <w:rPr>
          <w:b/>
          <w:bCs/>
          <w:color w:val="538135" w:themeColor="accent6" w:themeShade="BF"/>
        </w:rPr>
        <w:t>8</w:t>
      </w:r>
      <w:r w:rsidRPr="00121A08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1</w:t>
      </w:r>
      <w:r w:rsidRPr="00121A08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>Consommation d’API</w:t>
      </w:r>
      <w:r w:rsidRPr="00121A08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533D67EA" w14:textId="6E18A395" w:rsidR="0065059B" w:rsidRDefault="0065059B" w:rsidP="0065059B">
      <w:pPr>
        <w:pStyle w:val="Titre2"/>
      </w:pPr>
      <w:bookmarkStart w:id="10" w:name="_Toc130721629"/>
      <w:proofErr w:type="spellStart"/>
      <w:r>
        <w:lastRenderedPageBreak/>
        <w:t>Parsing</w:t>
      </w:r>
      <w:proofErr w:type="spellEnd"/>
      <w:r>
        <w:t xml:space="preserve"> de JSON</w:t>
      </w:r>
      <w:bookmarkEnd w:id="10"/>
    </w:p>
    <w:p w14:paraId="5D5F6F3B" w14:textId="73919A5E" w:rsidR="00CC2B54" w:rsidRDefault="00114CDC" w:rsidP="00723E05">
      <w:pPr>
        <w:jc w:val="both"/>
      </w:pPr>
      <w:r>
        <w:t>Créez maintenant un modèle pour représenter les données d’un film</w:t>
      </w:r>
      <w:r w:rsidR="00C555D2">
        <w:t xml:space="preserve">. </w:t>
      </w:r>
      <w:r w:rsidR="006B678A">
        <w:t xml:space="preserve">Parmi les </w:t>
      </w:r>
      <w:r w:rsidR="00544FA3">
        <w:t xml:space="preserve">attributs des objets JSON reçus, vous ne devez </w:t>
      </w:r>
      <w:r w:rsidR="0008591A">
        <w:t xml:space="preserve">récupérer </w:t>
      </w:r>
      <w:r w:rsidR="00260055">
        <w:t xml:space="preserve">et traiter </w:t>
      </w:r>
      <w:r w:rsidR="009C6B90">
        <w:t xml:space="preserve">que les </w:t>
      </w:r>
      <w:r w:rsidR="00260055">
        <w:t>suivants</w:t>
      </w:r>
      <w:r w:rsidR="00375225">
        <w:t> </w:t>
      </w:r>
      <w:r w:rsidR="00260055">
        <w:t xml:space="preserve">: id, </w:t>
      </w:r>
      <w:proofErr w:type="spellStart"/>
      <w:r w:rsidR="00260055">
        <w:t>title</w:t>
      </w:r>
      <w:proofErr w:type="spellEnd"/>
      <w:r w:rsidR="00260055">
        <w:t>, image</w:t>
      </w:r>
      <w:r w:rsidR="00EE67FE">
        <w:t xml:space="preserve">, </w:t>
      </w:r>
      <w:proofErr w:type="spellStart"/>
      <w:r w:rsidR="009E7C01">
        <w:t>movie_banner</w:t>
      </w:r>
      <w:proofErr w:type="spellEnd"/>
      <w:r w:rsidR="009E7C01">
        <w:t xml:space="preserve"> , description, </w:t>
      </w:r>
      <w:proofErr w:type="spellStart"/>
      <w:r w:rsidR="008326E6">
        <w:t>release_date</w:t>
      </w:r>
      <w:proofErr w:type="spellEnd"/>
      <w:r w:rsidR="008326E6">
        <w:t xml:space="preserve">, </w:t>
      </w:r>
      <w:proofErr w:type="spellStart"/>
      <w:r w:rsidR="008326E6">
        <w:t>director</w:t>
      </w:r>
      <w:proofErr w:type="spellEnd"/>
      <w:r w:rsidR="00723E05">
        <w:t xml:space="preserve">, </w:t>
      </w:r>
      <w:proofErr w:type="spellStart"/>
      <w:r w:rsidR="00723E05">
        <w:t>running_time</w:t>
      </w:r>
      <w:proofErr w:type="spellEnd"/>
      <w:r w:rsidR="00723E05">
        <w:t xml:space="preserve"> et</w:t>
      </w:r>
      <w:r w:rsidR="008326E6">
        <w:t xml:space="preserve"> </w:t>
      </w:r>
      <w:proofErr w:type="spellStart"/>
      <w:r w:rsidR="008326E6">
        <w:t>rt_score</w:t>
      </w:r>
      <w:proofErr w:type="spellEnd"/>
      <w:r w:rsidR="00D723CD">
        <w:t>.</w:t>
      </w:r>
      <w:r w:rsidR="00990B59">
        <w:t xml:space="preserve"> Créez également </w:t>
      </w:r>
      <w:r w:rsidR="00CC2AC4">
        <w:t xml:space="preserve">une méthode </w:t>
      </w:r>
      <w:proofErr w:type="spellStart"/>
      <w:r w:rsidR="00CC2AC4">
        <w:t>toString</w:t>
      </w:r>
      <w:proofErr w:type="spellEnd"/>
      <w:r w:rsidR="00CC2AC4">
        <w:t xml:space="preserve"> qui représente ces </w:t>
      </w:r>
      <w:r w:rsidR="001B4080">
        <w:t xml:space="preserve">attributs </w:t>
      </w:r>
      <w:r w:rsidR="004B5010">
        <w:t>de manière lisible</w:t>
      </w:r>
      <w:r w:rsidR="006A12DB">
        <w:t>.</w:t>
      </w:r>
    </w:p>
    <w:p w14:paraId="26FD3F72" w14:textId="27EC8398" w:rsidR="00EB02E9" w:rsidRDefault="00637AE8" w:rsidP="00723E05">
      <w:pPr>
        <w:jc w:val="both"/>
      </w:pPr>
      <w:r>
        <w:t xml:space="preserve">Ajoutez à ce modèle une méthode pour récupérer </w:t>
      </w:r>
      <w:r w:rsidR="00C30935">
        <w:t xml:space="preserve">la liste des </w:t>
      </w:r>
      <w:r w:rsidR="007C58A4">
        <w:t xml:space="preserve">films </w:t>
      </w:r>
      <w:r w:rsidR="00D146A5">
        <w:t xml:space="preserve">à partir de l’API. Cette méthode devra </w:t>
      </w:r>
      <w:r w:rsidR="003D6613">
        <w:t xml:space="preserve">utiliser un </w:t>
      </w:r>
      <w:proofErr w:type="spellStart"/>
      <w:r w:rsidR="003D6613">
        <w:t>Isolate</w:t>
      </w:r>
      <w:proofErr w:type="spellEnd"/>
      <w:r w:rsidR="003D6613">
        <w:t xml:space="preserve"> pour </w:t>
      </w:r>
      <w:r w:rsidR="00375225">
        <w:t xml:space="preserve">que l’application reste fluide </w:t>
      </w:r>
      <w:r w:rsidR="00F51747">
        <w:t xml:space="preserve">si le nombre de </w:t>
      </w:r>
      <w:r w:rsidR="00DB19CF">
        <w:t>films augmente.</w:t>
      </w:r>
    </w:p>
    <w:p w14:paraId="029D5AFE" w14:textId="12FD9F1F" w:rsidR="00096FC2" w:rsidRDefault="00096FC2" w:rsidP="00723E05">
      <w:pPr>
        <w:jc w:val="both"/>
      </w:pPr>
      <w:r>
        <w:t xml:space="preserve">Faites appel à </w:t>
      </w:r>
      <w:r w:rsidR="00D1573D">
        <w:t>cette méthode au sein de vo</w:t>
      </w:r>
      <w:r w:rsidR="00BF0A8B">
        <w:t>tre application</w:t>
      </w:r>
      <w:r w:rsidR="000D7661">
        <w:t>.</w:t>
      </w:r>
      <w:r w:rsidR="007C0AB5">
        <w:t xml:space="preserve"> Celle-ci doit exécuter la quête une seu</w:t>
      </w:r>
      <w:ins w:id="11" w:author="Raphaël Baroni" w:date="2023-03-27T08:54:00Z">
        <w:r w:rsidR="00A43689">
          <w:t>l</w:t>
        </w:r>
      </w:ins>
      <w:r w:rsidR="007C0AB5">
        <w:t>e fois à la création d</w:t>
      </w:r>
      <w:r w:rsidR="000801E2">
        <w:t>u widget</w:t>
      </w:r>
      <w:r w:rsidR="00BF0A8B">
        <w:t xml:space="preserve">. </w:t>
      </w:r>
      <w:r w:rsidR="00A773E8">
        <w:t xml:space="preserve">Affichez </w:t>
      </w:r>
      <w:r w:rsidR="002B2A5F">
        <w:t xml:space="preserve">une liste de widget </w:t>
      </w:r>
      <w:r w:rsidR="00A17852">
        <w:t xml:space="preserve">pour chaque film. À cette étape, </w:t>
      </w:r>
      <w:r w:rsidR="005313BC">
        <w:t xml:space="preserve">vous ne devez afficher </w:t>
      </w:r>
      <w:r w:rsidR="00787C4C">
        <w:t xml:space="preserve">qu’un simple </w:t>
      </w:r>
      <w:r w:rsidR="00807DF6">
        <w:t xml:space="preserve">texte </w:t>
      </w:r>
      <w:r w:rsidR="00787C4C">
        <w:t xml:space="preserve">présentant </w:t>
      </w:r>
      <w:r w:rsidR="005D1658">
        <w:t>le film en tant que string pour chaque élément de la liste.</w:t>
      </w:r>
    </w:p>
    <w:p w14:paraId="0BB129B3" w14:textId="4275D0B9" w:rsidR="005D1658" w:rsidRDefault="005D1658" w:rsidP="005D1658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121A08">
        <w:rPr>
          <w:b/>
        </w:rPr>
        <w:t xml:space="preserve"> </w:t>
      </w:r>
      <w:r w:rsidRPr="00121A08">
        <w:rPr>
          <w:b/>
          <w:bCs/>
          <w:color w:val="538135" w:themeColor="accent6" w:themeShade="BF"/>
        </w:rPr>
        <w:t xml:space="preserve"> [commit avec message</w:t>
      </w:r>
      <w:r>
        <w:rPr>
          <w:b/>
          <w:bCs/>
          <w:color w:val="538135" w:themeColor="accent6" w:themeShade="BF"/>
        </w:rPr>
        <w:t> </w:t>
      </w:r>
      <w:r w:rsidRPr="00121A08">
        <w:rPr>
          <w:b/>
          <w:bCs/>
          <w:color w:val="538135" w:themeColor="accent6" w:themeShade="BF"/>
        </w:rPr>
        <w:t>: F0</w:t>
      </w:r>
      <w:r>
        <w:rPr>
          <w:b/>
          <w:bCs/>
          <w:color w:val="538135" w:themeColor="accent6" w:themeShade="BF"/>
        </w:rPr>
        <w:t>9</w:t>
      </w:r>
      <w:r w:rsidRPr="00121A08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1</w:t>
      </w:r>
      <w:r w:rsidRPr="00121A08"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Parsing</w:t>
      </w:r>
      <w:proofErr w:type="spellEnd"/>
      <w:r>
        <w:rPr>
          <w:b/>
          <w:bCs/>
          <w:color w:val="538135" w:themeColor="accent6" w:themeShade="BF"/>
        </w:rPr>
        <w:t xml:space="preserve"> de JSON</w:t>
      </w:r>
      <w:r w:rsidRPr="00121A08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52230A7" w14:textId="77777777" w:rsidR="005D1658" w:rsidRDefault="005D1658" w:rsidP="00723E05">
      <w:pPr>
        <w:jc w:val="both"/>
      </w:pPr>
    </w:p>
    <w:p w14:paraId="5999DEEA" w14:textId="56AB1716" w:rsidR="005D1658" w:rsidRDefault="00507261" w:rsidP="005D1658">
      <w:pPr>
        <w:pStyle w:val="Titre2"/>
      </w:pPr>
      <w:bookmarkStart w:id="12" w:name="_Toc130721630"/>
      <w:r>
        <w:t>Affichage des films</w:t>
      </w:r>
      <w:bookmarkEnd w:id="12"/>
    </w:p>
    <w:p w14:paraId="473E0018" w14:textId="7078FB33" w:rsidR="00F37CE9" w:rsidRDefault="007E6B11" w:rsidP="00F66686">
      <w:pPr>
        <w:jc w:val="both"/>
      </w:pPr>
      <w:r>
        <w:t>Créez</w:t>
      </w:r>
      <w:r w:rsidR="00507261">
        <w:t xml:space="preserve"> maintenant </w:t>
      </w:r>
      <w:r>
        <w:t xml:space="preserve">un widget pour afficher </w:t>
      </w:r>
      <w:r w:rsidR="00857E3F">
        <w:t xml:space="preserve">un film avec un </w:t>
      </w:r>
      <w:proofErr w:type="spellStart"/>
      <w:r w:rsidR="00857E3F">
        <w:t>layout</w:t>
      </w:r>
      <w:proofErr w:type="spellEnd"/>
      <w:r w:rsidR="00857E3F">
        <w:t xml:space="preserve"> soigné. </w:t>
      </w:r>
      <w:r w:rsidR="00F66686">
        <w:t xml:space="preserve">Vous devez afficher toutes les informations </w:t>
      </w:r>
      <w:r w:rsidR="000801E2">
        <w:t xml:space="preserve">que vous avez enregistrées </w:t>
      </w:r>
      <w:r w:rsidR="00F66686">
        <w:t>d’un film</w:t>
      </w:r>
      <w:r w:rsidR="00B32F52">
        <w:t xml:space="preserve">, sauf </w:t>
      </w:r>
      <w:proofErr w:type="spellStart"/>
      <w:r w:rsidR="00B32F52">
        <w:t>l’id</w:t>
      </w:r>
      <w:proofErr w:type="spellEnd"/>
      <w:r w:rsidR="001704F3">
        <w:t xml:space="preserve">. Soyez imaginatifs </w:t>
      </w:r>
      <w:r w:rsidR="00BA71B5">
        <w:t xml:space="preserve">pour créer </w:t>
      </w:r>
      <w:r w:rsidR="00B73CF5">
        <w:t>l’affichage qui vous satisfait</w:t>
      </w:r>
      <w:r w:rsidR="00834128">
        <w:t>.</w:t>
      </w:r>
      <w:r w:rsidR="0029009B">
        <w:t xml:space="preserve"> Cela pourra donner par exemple :</w:t>
      </w:r>
    </w:p>
    <w:p w14:paraId="62750260" w14:textId="53421CD6" w:rsidR="0029009B" w:rsidRDefault="004430EC" w:rsidP="001C7A57">
      <w:pPr>
        <w:jc w:val="center"/>
      </w:pPr>
      <w:r>
        <w:rPr>
          <w:noProof/>
        </w:rPr>
        <w:drawing>
          <wp:inline distT="0" distB="0" distL="0" distR="0" wp14:anchorId="2A592140" wp14:editId="30548688">
            <wp:extent cx="4467445" cy="3373756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13" cy="34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BE8" w14:textId="387A1B23" w:rsidR="00507261" w:rsidRDefault="00834128" w:rsidP="00F66686">
      <w:pPr>
        <w:jc w:val="both"/>
      </w:pPr>
      <w:r>
        <w:t xml:space="preserve">Pour l’image, vous pouvez utiliser un widget </w:t>
      </w:r>
      <w:proofErr w:type="spellStart"/>
      <w:r w:rsidR="003A6E95">
        <w:rPr>
          <w:i/>
          <w:iCs/>
        </w:rPr>
        <w:t>Image.network</w:t>
      </w:r>
      <w:proofErr w:type="spellEnd"/>
      <w:r w:rsidR="003A6E95">
        <w:rPr>
          <w:i/>
          <w:iCs/>
        </w:rPr>
        <w:t xml:space="preserve"> </w:t>
      </w:r>
      <w:r w:rsidR="00297B1E">
        <w:t xml:space="preserve">qui affiche un image à une </w:t>
      </w:r>
      <w:r w:rsidR="00EA33D1">
        <w:t>URI</w:t>
      </w:r>
      <w:r w:rsidR="00297B1E">
        <w:t xml:space="preserve"> en argument.</w:t>
      </w:r>
      <w:r w:rsidR="00F37CE9">
        <w:t xml:space="preserve"> Attention </w:t>
      </w:r>
      <w:r w:rsidR="00EA33D1">
        <w:t xml:space="preserve">sur la plateforme web, les images ne chargent pas </w:t>
      </w:r>
      <w:r w:rsidR="00F95E7A">
        <w:t xml:space="preserve">correctement </w:t>
      </w:r>
      <w:r w:rsidR="009D0C9A">
        <w:t xml:space="preserve">en utilisant le </w:t>
      </w:r>
      <w:r w:rsidR="0064084B">
        <w:t>moteur de rendu par défaut</w:t>
      </w:r>
      <w:r w:rsidR="00AB64E6">
        <w:t xml:space="preserve">. </w:t>
      </w:r>
      <w:r w:rsidR="0064084B">
        <w:t xml:space="preserve">Pour </w:t>
      </w:r>
      <w:r w:rsidR="00F95E7A">
        <w:t xml:space="preserve">changer de moteur de rendu et </w:t>
      </w:r>
      <w:r w:rsidR="00EC2F35">
        <w:t xml:space="preserve">régler ce problème, il faut lancer </w:t>
      </w:r>
      <w:r w:rsidR="00F1192F">
        <w:t>l’application avec la commande suivante</w:t>
      </w:r>
      <w:r w:rsidR="002C2768">
        <w:t> :</w:t>
      </w:r>
    </w:p>
    <w:p w14:paraId="2560ABAA" w14:textId="7D57687A" w:rsidR="0065059B" w:rsidRDefault="00E2759A" w:rsidP="00590AB8">
      <w:pPr>
        <w:jc w:val="both"/>
        <w:rPr>
          <w:b/>
          <w:bCs/>
          <w:lang w:val="en-US"/>
        </w:rPr>
      </w:pPr>
      <w:r w:rsidRPr="00E2759A">
        <w:rPr>
          <w:b/>
          <w:bCs/>
          <w:lang w:val="en-US"/>
        </w:rPr>
        <w:t xml:space="preserve">flutter run -d chrome --web-renderer </w:t>
      </w:r>
      <w:proofErr w:type="gramStart"/>
      <w:r w:rsidRPr="00E2759A">
        <w:rPr>
          <w:b/>
          <w:bCs/>
          <w:lang w:val="en-US"/>
        </w:rPr>
        <w:t>html</w:t>
      </w:r>
      <w:proofErr w:type="gramEnd"/>
    </w:p>
    <w:p w14:paraId="7E4AE57D" w14:textId="56F7176E" w:rsidR="00BD7377" w:rsidRPr="00F9131E" w:rsidRDefault="00BD7377" w:rsidP="00590AB8">
      <w:pPr>
        <w:jc w:val="both"/>
      </w:pPr>
      <w:r w:rsidRPr="00F9131E">
        <w:t xml:space="preserve">Modifiez votre </w:t>
      </w:r>
      <w:r w:rsidR="009759AF" w:rsidRPr="00F9131E">
        <w:t>application pour qu’elle fasse appel à ce nouveau widget</w:t>
      </w:r>
      <w:r w:rsidR="000F3385" w:rsidRPr="00F9131E">
        <w:t xml:space="preserve"> lors de l’affichage des films récupérés</w:t>
      </w:r>
      <w:r w:rsidR="002C06B8">
        <w:t xml:space="preserve"> via l’API et </w:t>
      </w:r>
      <w:proofErr w:type="spellStart"/>
      <w:r w:rsidR="002C06B8">
        <w:t>parsés</w:t>
      </w:r>
      <w:proofErr w:type="spellEnd"/>
      <w:r w:rsidR="00F9131E" w:rsidRPr="00F9131E">
        <w:t xml:space="preserve"> </w:t>
      </w:r>
      <w:r w:rsidR="002C06B8">
        <w:t xml:space="preserve">durant </w:t>
      </w:r>
      <w:r w:rsidR="00F9131E" w:rsidRPr="00F9131E">
        <w:t>l’étape précédente.</w:t>
      </w:r>
    </w:p>
    <w:p w14:paraId="565BAA75" w14:textId="1D92FFD7" w:rsidR="00B944D7" w:rsidRPr="00021955" w:rsidRDefault="00E2759A" w:rsidP="002C28BC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121A08">
        <w:rPr>
          <w:b/>
        </w:rPr>
        <w:t xml:space="preserve"> </w:t>
      </w:r>
      <w:r w:rsidRPr="00121A08">
        <w:rPr>
          <w:b/>
          <w:bCs/>
          <w:color w:val="538135" w:themeColor="accent6" w:themeShade="BF"/>
        </w:rPr>
        <w:t xml:space="preserve"> [commit avec message</w:t>
      </w:r>
      <w:r>
        <w:rPr>
          <w:b/>
          <w:bCs/>
          <w:color w:val="538135" w:themeColor="accent6" w:themeShade="BF"/>
        </w:rPr>
        <w:t> </w:t>
      </w:r>
      <w:r w:rsidRPr="00121A08">
        <w:rPr>
          <w:b/>
          <w:bCs/>
          <w:color w:val="538135" w:themeColor="accent6" w:themeShade="BF"/>
        </w:rPr>
        <w:t>: F0</w:t>
      </w:r>
      <w:r>
        <w:rPr>
          <w:b/>
          <w:bCs/>
          <w:color w:val="538135" w:themeColor="accent6" w:themeShade="BF"/>
        </w:rPr>
        <w:t>9</w:t>
      </w:r>
      <w:r w:rsidRPr="00121A08">
        <w:rPr>
          <w:b/>
          <w:bCs/>
          <w:color w:val="538135" w:themeColor="accent6" w:themeShade="BF"/>
        </w:rPr>
        <w:t>.</w:t>
      </w:r>
      <w:r>
        <w:rPr>
          <w:b/>
          <w:bCs/>
          <w:color w:val="538135" w:themeColor="accent6" w:themeShade="BF"/>
        </w:rPr>
        <w:t>2</w:t>
      </w:r>
      <w:r w:rsidRPr="00121A08">
        <w:rPr>
          <w:b/>
          <w:bCs/>
          <w:color w:val="538135" w:themeColor="accent6" w:themeShade="BF"/>
        </w:rPr>
        <w:t xml:space="preserve"> </w:t>
      </w:r>
      <w:r>
        <w:rPr>
          <w:b/>
          <w:bCs/>
          <w:color w:val="538135" w:themeColor="accent6" w:themeShade="BF"/>
        </w:rPr>
        <w:t>Affichage des films</w:t>
      </w:r>
      <w:r w:rsidRPr="00121A08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3F103462" w14:textId="4C6A8F64" w:rsidR="00863FC2" w:rsidRDefault="00863FC2" w:rsidP="008B6240">
      <w:pPr>
        <w:pStyle w:val="Titre2"/>
      </w:pPr>
      <w:bookmarkStart w:id="13" w:name="_Toc130721631"/>
      <w:r>
        <w:lastRenderedPageBreak/>
        <w:t>Challenge</w:t>
      </w:r>
      <w:r w:rsidR="00CF712A">
        <w:t xml:space="preserve"> </w:t>
      </w:r>
      <w:r w:rsidR="00883430">
        <w:t>optionnel</w:t>
      </w:r>
      <w:bookmarkEnd w:id="13"/>
      <w:r w:rsidR="001D1CFE">
        <w:t> </w:t>
      </w:r>
    </w:p>
    <w:p w14:paraId="6080E6A1" w14:textId="2E6E7EBA" w:rsidR="00090178" w:rsidRDefault="00BC7C4D" w:rsidP="00877802">
      <w:pPr>
        <w:keepNext/>
        <w:jc w:val="both"/>
      </w:pPr>
      <w:r>
        <w:t>Travailler l’aspect visuel vous intéresse ?</w:t>
      </w:r>
      <w:r w:rsidR="0036668F">
        <w:t xml:space="preserve"> </w:t>
      </w:r>
      <w:r w:rsidR="00380BAA">
        <w:t xml:space="preserve">Découvrez la documentation de Flutter afin de rendre votre </w:t>
      </w:r>
      <w:r w:rsidR="00877802">
        <w:t>application</w:t>
      </w:r>
      <w:r w:rsidR="00380BAA">
        <w:t xml:space="preserve"> </w:t>
      </w:r>
      <w:r w:rsidR="00BC67F8">
        <w:t xml:space="preserve">tant responsive que adaptive : </w:t>
      </w:r>
      <w:hyperlink r:id="rId20" w:history="1">
        <w:proofErr w:type="spellStart"/>
        <w:r w:rsidR="00B87F04">
          <w:rPr>
            <w:rStyle w:val="Lienhypertexte"/>
          </w:rPr>
          <w:t>Creating</w:t>
        </w:r>
        <w:proofErr w:type="spellEnd"/>
        <w:r w:rsidR="00B87F04">
          <w:rPr>
            <w:rStyle w:val="Lienhypertexte"/>
          </w:rPr>
          <w:t xml:space="preserve"> responsive and adaptive apps</w:t>
        </w:r>
      </w:hyperlink>
      <w:r w:rsidR="00DF0054">
        <w:rPr>
          <w:rStyle w:val="Lienhypertexte"/>
        </w:rPr>
        <w:t>.</w:t>
      </w:r>
    </w:p>
    <w:p w14:paraId="79DB1E4A" w14:textId="775698B6" w:rsidR="00D81402" w:rsidRDefault="0064756D" w:rsidP="00A13E76">
      <w:pPr>
        <w:jc w:val="both"/>
      </w:pPr>
      <w:r>
        <w:t>Retravaillez</w:t>
      </w:r>
      <w:r w:rsidR="00A13E76">
        <w:t xml:space="preserve"> l’affichage de</w:t>
      </w:r>
      <w:r w:rsidR="009E5008">
        <w:t xml:space="preserve"> </w:t>
      </w:r>
      <w:r w:rsidR="002B457F">
        <w:t xml:space="preserve">votre app pour qu’elle paraisse bien </w:t>
      </w:r>
      <w:r w:rsidR="007A1D5F">
        <w:t>en fonction de la</w:t>
      </w:r>
      <w:r w:rsidR="002B457F">
        <w:t xml:space="preserve"> taille d</w:t>
      </w:r>
      <w:r w:rsidR="007A1D5F">
        <w:t>e l’</w:t>
      </w:r>
      <w:r w:rsidR="002B457F">
        <w:t xml:space="preserve">écran </w:t>
      </w:r>
      <w:r w:rsidR="00AE6680">
        <w:t>et</w:t>
      </w:r>
      <w:r w:rsidR="00E3713F">
        <w:t xml:space="preserve"> de </w:t>
      </w:r>
      <w:r w:rsidR="005618E2">
        <w:t xml:space="preserve">son </w:t>
      </w:r>
      <w:r w:rsidR="00E3713F">
        <w:t>orientatio</w:t>
      </w:r>
      <w:r w:rsidR="005618E2">
        <w:t>n</w:t>
      </w:r>
      <w:r w:rsidR="0090681D">
        <w:t>.</w:t>
      </w:r>
      <w:r w:rsidR="00A13E76">
        <w:t xml:space="preserve"> Veuillez</w:t>
      </w:r>
      <w:r w:rsidR="00764468">
        <w:t xml:space="preserve"> faire en sorte </w:t>
      </w:r>
      <w:r w:rsidR="0014342F">
        <w:t>que</w:t>
      </w:r>
      <w:r w:rsidR="00D81402">
        <w:t> :</w:t>
      </w:r>
    </w:p>
    <w:p w14:paraId="1388255E" w14:textId="0F5FFBC7" w:rsidR="00D81402" w:rsidRDefault="008E29F3" w:rsidP="00D81402">
      <w:pPr>
        <w:pStyle w:val="Paragraphedeliste"/>
        <w:numPr>
          <w:ilvl w:val="0"/>
          <w:numId w:val="9"/>
        </w:numPr>
      </w:pPr>
      <w:r>
        <w:t>Seules les informations principales</w:t>
      </w:r>
      <w:r w:rsidR="008967B8">
        <w:t xml:space="preserve"> (image, titre</w:t>
      </w:r>
      <w:r w:rsidR="00E35604">
        <w:t>, année et score par exemple)</w:t>
      </w:r>
      <w:r>
        <w:t xml:space="preserve"> sont affichées</w:t>
      </w:r>
      <w:r w:rsidR="00A13E76">
        <w:t xml:space="preserve"> </w:t>
      </w:r>
      <w:r w:rsidR="0014342F">
        <w:t xml:space="preserve">si la largeur de l’écran est plus petite </w:t>
      </w:r>
      <w:r w:rsidR="00D81402">
        <w:t>ou égal</w:t>
      </w:r>
      <w:r w:rsidR="00B25A30">
        <w:t>e</w:t>
      </w:r>
      <w:r w:rsidR="00D81402">
        <w:t xml:space="preserve"> à </w:t>
      </w:r>
      <w:r w:rsidR="008967B8">
        <w:t>480px.</w:t>
      </w:r>
    </w:p>
    <w:p w14:paraId="5BDD91B6" w14:textId="3E61650E" w:rsidR="00F07C12" w:rsidRDefault="00E35604" w:rsidP="00881898">
      <w:pPr>
        <w:pStyle w:val="Paragraphedeliste"/>
        <w:numPr>
          <w:ilvl w:val="0"/>
          <w:numId w:val="9"/>
        </w:numPr>
      </w:pPr>
      <w:r>
        <w:t xml:space="preserve">Toutes les informations sont affichées </w:t>
      </w:r>
      <w:r w:rsidR="0012179E">
        <w:t xml:space="preserve">si </w:t>
      </w:r>
      <w:r w:rsidR="003E58F0">
        <w:t>la largeur est plus grande</w:t>
      </w:r>
      <w:r w:rsidR="00D81402">
        <w:t xml:space="preserve"> que </w:t>
      </w:r>
      <w:r>
        <w:t>480px</w:t>
      </w:r>
    </w:p>
    <w:p w14:paraId="5A46F399" w14:textId="44F04BC2" w:rsidR="00B818F5" w:rsidRDefault="00B818F5" w:rsidP="0090681D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121A08">
        <w:rPr>
          <w:b/>
        </w:rPr>
        <w:t xml:space="preserve"> </w:t>
      </w:r>
      <w:r w:rsidRPr="00121A08">
        <w:rPr>
          <w:b/>
          <w:bCs/>
          <w:color w:val="538135" w:themeColor="accent6" w:themeShade="BF"/>
        </w:rPr>
        <w:t xml:space="preserve"> [commit avec message</w:t>
      </w:r>
      <w:r>
        <w:rPr>
          <w:b/>
          <w:bCs/>
          <w:color w:val="538135" w:themeColor="accent6" w:themeShade="BF"/>
        </w:rPr>
        <w:t> </w:t>
      </w:r>
      <w:r w:rsidRPr="00121A08">
        <w:rPr>
          <w:b/>
          <w:bCs/>
          <w:color w:val="538135" w:themeColor="accent6" w:themeShade="BF"/>
        </w:rPr>
        <w:t>: F</w:t>
      </w:r>
      <w:r w:rsidR="00FE544E">
        <w:rPr>
          <w:b/>
          <w:bCs/>
          <w:color w:val="538135" w:themeColor="accent6" w:themeShade="BF"/>
        </w:rPr>
        <w:t>X.1</w:t>
      </w:r>
      <w:r w:rsidRPr="00121A08">
        <w:rPr>
          <w:b/>
          <w:bCs/>
          <w:color w:val="538135" w:themeColor="accent6" w:themeShade="BF"/>
        </w:rPr>
        <w:t xml:space="preserve"> </w:t>
      </w:r>
      <w:r w:rsidR="00DB001D">
        <w:rPr>
          <w:b/>
          <w:bCs/>
          <w:color w:val="538135" w:themeColor="accent6" w:themeShade="BF"/>
        </w:rPr>
        <w:t>Challenge</w:t>
      </w:r>
      <w:r w:rsidRPr="00121A08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C2E1F96" w14:textId="77777777" w:rsidR="00984232" w:rsidRPr="0090681D" w:rsidRDefault="00984232" w:rsidP="00BC0BA3"/>
    <w:sectPr w:rsidR="00984232" w:rsidRPr="0090681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C209" w14:textId="77777777" w:rsidR="002772F5" w:rsidRDefault="002772F5" w:rsidP="00FF2D72">
      <w:pPr>
        <w:spacing w:after="0" w:line="240" w:lineRule="auto"/>
      </w:pPr>
      <w:r>
        <w:separator/>
      </w:r>
    </w:p>
  </w:endnote>
  <w:endnote w:type="continuationSeparator" w:id="0">
    <w:p w14:paraId="11BEC80B" w14:textId="77777777" w:rsidR="002772F5" w:rsidRDefault="002772F5" w:rsidP="00FF2D72">
      <w:pPr>
        <w:spacing w:after="0" w:line="240" w:lineRule="auto"/>
      </w:pPr>
      <w:r>
        <w:continuationSeparator/>
      </w:r>
    </w:p>
  </w:endnote>
  <w:endnote w:type="continuationNotice" w:id="1">
    <w:p w14:paraId="103AD96D" w14:textId="77777777" w:rsidR="002772F5" w:rsidRDefault="002772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3435" w14:textId="77777777" w:rsidR="00DB232C" w:rsidRDefault="00DB23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46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3CE85" w14:textId="60920141" w:rsidR="00DB232C" w:rsidRDefault="00DB232C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4335B" w14:textId="77777777" w:rsidR="00DB232C" w:rsidRDefault="00DB23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77299" w14:textId="77777777" w:rsidR="00DB232C" w:rsidRDefault="00DB23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70CF" w14:textId="77777777" w:rsidR="002772F5" w:rsidRDefault="002772F5" w:rsidP="00FF2D72">
      <w:pPr>
        <w:spacing w:after="0" w:line="240" w:lineRule="auto"/>
      </w:pPr>
      <w:r>
        <w:separator/>
      </w:r>
    </w:p>
  </w:footnote>
  <w:footnote w:type="continuationSeparator" w:id="0">
    <w:p w14:paraId="7A3253EF" w14:textId="77777777" w:rsidR="002772F5" w:rsidRDefault="002772F5" w:rsidP="00FF2D72">
      <w:pPr>
        <w:spacing w:after="0" w:line="240" w:lineRule="auto"/>
      </w:pPr>
      <w:r>
        <w:continuationSeparator/>
      </w:r>
    </w:p>
  </w:footnote>
  <w:footnote w:type="continuationNotice" w:id="1">
    <w:p w14:paraId="3F8602B5" w14:textId="77777777" w:rsidR="002772F5" w:rsidRDefault="002772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5DC2" w14:textId="77777777" w:rsidR="00DB232C" w:rsidRDefault="00DB23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B0DF" w14:textId="77777777" w:rsidR="00DB232C" w:rsidRDefault="00DB23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391E" w14:textId="77777777" w:rsidR="00DB232C" w:rsidRDefault="00DB23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643D"/>
    <w:multiLevelType w:val="multilevel"/>
    <w:tmpl w:val="E9A4C23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A4250"/>
    <w:multiLevelType w:val="hybridMultilevel"/>
    <w:tmpl w:val="162614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882480">
    <w:abstractNumId w:val="8"/>
  </w:num>
  <w:num w:numId="2" w16cid:durableId="1759474481">
    <w:abstractNumId w:val="18"/>
  </w:num>
  <w:num w:numId="3" w16cid:durableId="60567535">
    <w:abstractNumId w:val="11"/>
  </w:num>
  <w:num w:numId="4" w16cid:durableId="2078285876">
    <w:abstractNumId w:val="10"/>
  </w:num>
  <w:num w:numId="5" w16cid:durableId="1459185110">
    <w:abstractNumId w:val="5"/>
  </w:num>
  <w:num w:numId="6" w16cid:durableId="1095974537">
    <w:abstractNumId w:val="0"/>
  </w:num>
  <w:num w:numId="7" w16cid:durableId="923295837">
    <w:abstractNumId w:val="14"/>
  </w:num>
  <w:num w:numId="8" w16cid:durableId="806892156">
    <w:abstractNumId w:val="17"/>
  </w:num>
  <w:num w:numId="9" w16cid:durableId="1620603919">
    <w:abstractNumId w:val="1"/>
  </w:num>
  <w:num w:numId="10" w16cid:durableId="2052531972">
    <w:abstractNumId w:val="6"/>
  </w:num>
  <w:num w:numId="11" w16cid:durableId="131532084">
    <w:abstractNumId w:val="3"/>
  </w:num>
  <w:num w:numId="12" w16cid:durableId="1863856219">
    <w:abstractNumId w:val="9"/>
  </w:num>
  <w:num w:numId="13" w16cid:durableId="1342317816">
    <w:abstractNumId w:val="2"/>
  </w:num>
  <w:num w:numId="14" w16cid:durableId="1267467955">
    <w:abstractNumId w:val="12"/>
  </w:num>
  <w:num w:numId="15" w16cid:durableId="1890535620">
    <w:abstractNumId w:val="16"/>
  </w:num>
  <w:num w:numId="16" w16cid:durableId="1404647296">
    <w:abstractNumId w:val="13"/>
  </w:num>
  <w:num w:numId="17" w16cid:durableId="1975677887">
    <w:abstractNumId w:val="15"/>
  </w:num>
  <w:num w:numId="18" w16cid:durableId="99763470">
    <w:abstractNumId w:val="20"/>
  </w:num>
  <w:num w:numId="19" w16cid:durableId="1974672114">
    <w:abstractNumId w:val="4"/>
  </w:num>
  <w:num w:numId="20" w16cid:durableId="1247694394">
    <w:abstractNumId w:val="9"/>
  </w:num>
  <w:num w:numId="21" w16cid:durableId="73865586">
    <w:abstractNumId w:val="9"/>
  </w:num>
  <w:num w:numId="22" w16cid:durableId="1699164125">
    <w:abstractNumId w:val="21"/>
  </w:num>
  <w:num w:numId="23" w16cid:durableId="1752508836">
    <w:abstractNumId w:val="7"/>
  </w:num>
  <w:num w:numId="24" w16cid:durableId="366565582">
    <w:abstractNumId w:val="9"/>
  </w:num>
  <w:num w:numId="25" w16cid:durableId="1269309791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phaël Baroni">
    <w15:presenceInfo w15:providerId="AD" w15:userId="S::raphael.baroni@vinci.be::75a117a4-c3bc-4a2b-a45a-13ab6ee4f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50F"/>
    <w:rsid w:val="00000A88"/>
    <w:rsid w:val="000014E3"/>
    <w:rsid w:val="00001A90"/>
    <w:rsid w:val="00001D94"/>
    <w:rsid w:val="00002137"/>
    <w:rsid w:val="00002A1B"/>
    <w:rsid w:val="00002E7B"/>
    <w:rsid w:val="0000312F"/>
    <w:rsid w:val="0000314F"/>
    <w:rsid w:val="00004133"/>
    <w:rsid w:val="00004FFC"/>
    <w:rsid w:val="0000588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89B"/>
    <w:rsid w:val="0001193B"/>
    <w:rsid w:val="00011B70"/>
    <w:rsid w:val="00012340"/>
    <w:rsid w:val="000123CF"/>
    <w:rsid w:val="00012AE1"/>
    <w:rsid w:val="00013AE9"/>
    <w:rsid w:val="00014017"/>
    <w:rsid w:val="00014B09"/>
    <w:rsid w:val="00015121"/>
    <w:rsid w:val="00015CBC"/>
    <w:rsid w:val="00015DCE"/>
    <w:rsid w:val="000162BA"/>
    <w:rsid w:val="00016716"/>
    <w:rsid w:val="00016852"/>
    <w:rsid w:val="00017F5C"/>
    <w:rsid w:val="00021955"/>
    <w:rsid w:val="00022034"/>
    <w:rsid w:val="000226B4"/>
    <w:rsid w:val="00022C6E"/>
    <w:rsid w:val="00022CE2"/>
    <w:rsid w:val="00022FDD"/>
    <w:rsid w:val="00023178"/>
    <w:rsid w:val="0002363B"/>
    <w:rsid w:val="000239B1"/>
    <w:rsid w:val="00023CBE"/>
    <w:rsid w:val="00024069"/>
    <w:rsid w:val="00025123"/>
    <w:rsid w:val="00025D00"/>
    <w:rsid w:val="00026A30"/>
    <w:rsid w:val="000271AF"/>
    <w:rsid w:val="00027A36"/>
    <w:rsid w:val="00027B5C"/>
    <w:rsid w:val="000304DC"/>
    <w:rsid w:val="000306BF"/>
    <w:rsid w:val="00031426"/>
    <w:rsid w:val="0003271D"/>
    <w:rsid w:val="00033C11"/>
    <w:rsid w:val="00034406"/>
    <w:rsid w:val="00034A28"/>
    <w:rsid w:val="00035C51"/>
    <w:rsid w:val="000370E9"/>
    <w:rsid w:val="00037257"/>
    <w:rsid w:val="00037F0F"/>
    <w:rsid w:val="00037FA1"/>
    <w:rsid w:val="00040019"/>
    <w:rsid w:val="0004083A"/>
    <w:rsid w:val="00040945"/>
    <w:rsid w:val="00040F9A"/>
    <w:rsid w:val="00041B3B"/>
    <w:rsid w:val="00042813"/>
    <w:rsid w:val="00042857"/>
    <w:rsid w:val="000436C8"/>
    <w:rsid w:val="0004391C"/>
    <w:rsid w:val="00044275"/>
    <w:rsid w:val="00044933"/>
    <w:rsid w:val="00044CD8"/>
    <w:rsid w:val="00045156"/>
    <w:rsid w:val="00045378"/>
    <w:rsid w:val="00046608"/>
    <w:rsid w:val="00047141"/>
    <w:rsid w:val="0004783A"/>
    <w:rsid w:val="00047CF8"/>
    <w:rsid w:val="00047E14"/>
    <w:rsid w:val="00050EFF"/>
    <w:rsid w:val="00051588"/>
    <w:rsid w:val="000527DD"/>
    <w:rsid w:val="00052A7F"/>
    <w:rsid w:val="00053E24"/>
    <w:rsid w:val="000549B2"/>
    <w:rsid w:val="00054D27"/>
    <w:rsid w:val="0005532E"/>
    <w:rsid w:val="0005584B"/>
    <w:rsid w:val="00055BDE"/>
    <w:rsid w:val="000561ED"/>
    <w:rsid w:val="00057229"/>
    <w:rsid w:val="00057672"/>
    <w:rsid w:val="000579B3"/>
    <w:rsid w:val="00057C6B"/>
    <w:rsid w:val="0006005E"/>
    <w:rsid w:val="00061EF5"/>
    <w:rsid w:val="00062BD5"/>
    <w:rsid w:val="00063260"/>
    <w:rsid w:val="00063366"/>
    <w:rsid w:val="000642A3"/>
    <w:rsid w:val="00065CA1"/>
    <w:rsid w:val="0006770A"/>
    <w:rsid w:val="00070B4D"/>
    <w:rsid w:val="00070C85"/>
    <w:rsid w:val="00071286"/>
    <w:rsid w:val="00071C79"/>
    <w:rsid w:val="00073506"/>
    <w:rsid w:val="000737B7"/>
    <w:rsid w:val="00074090"/>
    <w:rsid w:val="00074125"/>
    <w:rsid w:val="00075314"/>
    <w:rsid w:val="00075448"/>
    <w:rsid w:val="000757F2"/>
    <w:rsid w:val="00075F0B"/>
    <w:rsid w:val="00076631"/>
    <w:rsid w:val="0007785F"/>
    <w:rsid w:val="000800B6"/>
    <w:rsid w:val="000801E2"/>
    <w:rsid w:val="00080453"/>
    <w:rsid w:val="000816C0"/>
    <w:rsid w:val="0008194C"/>
    <w:rsid w:val="0008205C"/>
    <w:rsid w:val="00082792"/>
    <w:rsid w:val="00083095"/>
    <w:rsid w:val="00083278"/>
    <w:rsid w:val="00083D12"/>
    <w:rsid w:val="00084022"/>
    <w:rsid w:val="0008403B"/>
    <w:rsid w:val="00084890"/>
    <w:rsid w:val="000849C9"/>
    <w:rsid w:val="00084B9E"/>
    <w:rsid w:val="0008591A"/>
    <w:rsid w:val="00085C5F"/>
    <w:rsid w:val="00086315"/>
    <w:rsid w:val="00087758"/>
    <w:rsid w:val="00087864"/>
    <w:rsid w:val="00087AC8"/>
    <w:rsid w:val="00087E01"/>
    <w:rsid w:val="00090178"/>
    <w:rsid w:val="0009041A"/>
    <w:rsid w:val="00090A46"/>
    <w:rsid w:val="000925AD"/>
    <w:rsid w:val="00092C26"/>
    <w:rsid w:val="0009390B"/>
    <w:rsid w:val="000945E7"/>
    <w:rsid w:val="000955EF"/>
    <w:rsid w:val="000958B3"/>
    <w:rsid w:val="00095DE5"/>
    <w:rsid w:val="0009670B"/>
    <w:rsid w:val="00096C0F"/>
    <w:rsid w:val="00096FC2"/>
    <w:rsid w:val="000972F4"/>
    <w:rsid w:val="00097336"/>
    <w:rsid w:val="0009790D"/>
    <w:rsid w:val="00097A2D"/>
    <w:rsid w:val="00097CE2"/>
    <w:rsid w:val="000A0CA1"/>
    <w:rsid w:val="000A0CCB"/>
    <w:rsid w:val="000A1533"/>
    <w:rsid w:val="000A1AED"/>
    <w:rsid w:val="000A1E34"/>
    <w:rsid w:val="000A2998"/>
    <w:rsid w:val="000A3288"/>
    <w:rsid w:val="000A3323"/>
    <w:rsid w:val="000A3A03"/>
    <w:rsid w:val="000A3F81"/>
    <w:rsid w:val="000A44EB"/>
    <w:rsid w:val="000A5A88"/>
    <w:rsid w:val="000A6B8C"/>
    <w:rsid w:val="000A7284"/>
    <w:rsid w:val="000A7620"/>
    <w:rsid w:val="000A7954"/>
    <w:rsid w:val="000B0408"/>
    <w:rsid w:val="000B1283"/>
    <w:rsid w:val="000B12A7"/>
    <w:rsid w:val="000B1DE2"/>
    <w:rsid w:val="000B24CA"/>
    <w:rsid w:val="000B4221"/>
    <w:rsid w:val="000B4419"/>
    <w:rsid w:val="000B59EE"/>
    <w:rsid w:val="000B63B4"/>
    <w:rsid w:val="000B66CC"/>
    <w:rsid w:val="000B6BA1"/>
    <w:rsid w:val="000B6CF8"/>
    <w:rsid w:val="000B7498"/>
    <w:rsid w:val="000B766B"/>
    <w:rsid w:val="000B7799"/>
    <w:rsid w:val="000C00FC"/>
    <w:rsid w:val="000C0393"/>
    <w:rsid w:val="000C0AF3"/>
    <w:rsid w:val="000C2989"/>
    <w:rsid w:val="000C3AE3"/>
    <w:rsid w:val="000C3F72"/>
    <w:rsid w:val="000C446A"/>
    <w:rsid w:val="000C4560"/>
    <w:rsid w:val="000C4B2C"/>
    <w:rsid w:val="000C5E34"/>
    <w:rsid w:val="000C6284"/>
    <w:rsid w:val="000C62AC"/>
    <w:rsid w:val="000C67FD"/>
    <w:rsid w:val="000C72ED"/>
    <w:rsid w:val="000C7B13"/>
    <w:rsid w:val="000D0C70"/>
    <w:rsid w:val="000D0EA0"/>
    <w:rsid w:val="000D1351"/>
    <w:rsid w:val="000D170D"/>
    <w:rsid w:val="000D20DC"/>
    <w:rsid w:val="000D248D"/>
    <w:rsid w:val="000D25C7"/>
    <w:rsid w:val="000D28AA"/>
    <w:rsid w:val="000D2A5D"/>
    <w:rsid w:val="000D37FB"/>
    <w:rsid w:val="000D4249"/>
    <w:rsid w:val="000D466B"/>
    <w:rsid w:val="000D4DD0"/>
    <w:rsid w:val="000D4E12"/>
    <w:rsid w:val="000D4FB7"/>
    <w:rsid w:val="000D5AEE"/>
    <w:rsid w:val="000D5D26"/>
    <w:rsid w:val="000D5FF7"/>
    <w:rsid w:val="000D615C"/>
    <w:rsid w:val="000D6393"/>
    <w:rsid w:val="000D68CD"/>
    <w:rsid w:val="000D6E30"/>
    <w:rsid w:val="000D7554"/>
    <w:rsid w:val="000D7661"/>
    <w:rsid w:val="000D7FEB"/>
    <w:rsid w:val="000E05E8"/>
    <w:rsid w:val="000E08AA"/>
    <w:rsid w:val="000E09F7"/>
    <w:rsid w:val="000E0ADD"/>
    <w:rsid w:val="000E1E29"/>
    <w:rsid w:val="000E2982"/>
    <w:rsid w:val="000E2E10"/>
    <w:rsid w:val="000E3480"/>
    <w:rsid w:val="000E3A56"/>
    <w:rsid w:val="000E3B9F"/>
    <w:rsid w:val="000E3CB4"/>
    <w:rsid w:val="000E42FA"/>
    <w:rsid w:val="000E4530"/>
    <w:rsid w:val="000E536C"/>
    <w:rsid w:val="000E58CC"/>
    <w:rsid w:val="000E5B11"/>
    <w:rsid w:val="000E6D92"/>
    <w:rsid w:val="000E6E7A"/>
    <w:rsid w:val="000E7162"/>
    <w:rsid w:val="000E7D80"/>
    <w:rsid w:val="000E7D8D"/>
    <w:rsid w:val="000F0071"/>
    <w:rsid w:val="000F0BB8"/>
    <w:rsid w:val="000F113F"/>
    <w:rsid w:val="000F11F3"/>
    <w:rsid w:val="000F23B1"/>
    <w:rsid w:val="000F243B"/>
    <w:rsid w:val="000F2D82"/>
    <w:rsid w:val="000F3385"/>
    <w:rsid w:val="000F34FC"/>
    <w:rsid w:val="000F3E15"/>
    <w:rsid w:val="000F3F0E"/>
    <w:rsid w:val="000F47FB"/>
    <w:rsid w:val="000F4A1C"/>
    <w:rsid w:val="000F4C7A"/>
    <w:rsid w:val="000F5008"/>
    <w:rsid w:val="000F538E"/>
    <w:rsid w:val="000F5AA9"/>
    <w:rsid w:val="000F5D59"/>
    <w:rsid w:val="000F6196"/>
    <w:rsid w:val="000F6C19"/>
    <w:rsid w:val="001003C4"/>
    <w:rsid w:val="001015C1"/>
    <w:rsid w:val="00101A53"/>
    <w:rsid w:val="00101BD5"/>
    <w:rsid w:val="001026A3"/>
    <w:rsid w:val="00103493"/>
    <w:rsid w:val="00103611"/>
    <w:rsid w:val="00104460"/>
    <w:rsid w:val="001047CC"/>
    <w:rsid w:val="0010482E"/>
    <w:rsid w:val="00104869"/>
    <w:rsid w:val="00105101"/>
    <w:rsid w:val="00105B3B"/>
    <w:rsid w:val="00105D74"/>
    <w:rsid w:val="00106597"/>
    <w:rsid w:val="00106DF7"/>
    <w:rsid w:val="00107052"/>
    <w:rsid w:val="00107463"/>
    <w:rsid w:val="0010777D"/>
    <w:rsid w:val="00107FB5"/>
    <w:rsid w:val="001123EC"/>
    <w:rsid w:val="00112B70"/>
    <w:rsid w:val="00112CF4"/>
    <w:rsid w:val="00112F57"/>
    <w:rsid w:val="00114CDC"/>
    <w:rsid w:val="00115ABF"/>
    <w:rsid w:val="00115C0B"/>
    <w:rsid w:val="00116682"/>
    <w:rsid w:val="00117686"/>
    <w:rsid w:val="00117C60"/>
    <w:rsid w:val="00117D84"/>
    <w:rsid w:val="00120AA8"/>
    <w:rsid w:val="001211D8"/>
    <w:rsid w:val="0012179E"/>
    <w:rsid w:val="001217D0"/>
    <w:rsid w:val="00121918"/>
    <w:rsid w:val="00121EC6"/>
    <w:rsid w:val="00122015"/>
    <w:rsid w:val="001227B7"/>
    <w:rsid w:val="001227C5"/>
    <w:rsid w:val="00122FCC"/>
    <w:rsid w:val="00123B01"/>
    <w:rsid w:val="00123F04"/>
    <w:rsid w:val="0012451C"/>
    <w:rsid w:val="00124BAF"/>
    <w:rsid w:val="00124C71"/>
    <w:rsid w:val="00124DD7"/>
    <w:rsid w:val="00125B45"/>
    <w:rsid w:val="00125F24"/>
    <w:rsid w:val="00127D38"/>
    <w:rsid w:val="00130119"/>
    <w:rsid w:val="001301DF"/>
    <w:rsid w:val="001306CF"/>
    <w:rsid w:val="00131A95"/>
    <w:rsid w:val="001323E5"/>
    <w:rsid w:val="00132A81"/>
    <w:rsid w:val="00132E5E"/>
    <w:rsid w:val="00133346"/>
    <w:rsid w:val="00133399"/>
    <w:rsid w:val="0013368F"/>
    <w:rsid w:val="00133CE3"/>
    <w:rsid w:val="00133E65"/>
    <w:rsid w:val="00134021"/>
    <w:rsid w:val="00134318"/>
    <w:rsid w:val="00135EE4"/>
    <w:rsid w:val="001367CB"/>
    <w:rsid w:val="00136BAC"/>
    <w:rsid w:val="00137178"/>
    <w:rsid w:val="0013781E"/>
    <w:rsid w:val="00137969"/>
    <w:rsid w:val="001405BC"/>
    <w:rsid w:val="00140BDF"/>
    <w:rsid w:val="001411C5"/>
    <w:rsid w:val="001420EC"/>
    <w:rsid w:val="0014211A"/>
    <w:rsid w:val="001422D8"/>
    <w:rsid w:val="00142F6B"/>
    <w:rsid w:val="0014342F"/>
    <w:rsid w:val="001450D8"/>
    <w:rsid w:val="001456DC"/>
    <w:rsid w:val="00146042"/>
    <w:rsid w:val="0014647E"/>
    <w:rsid w:val="001466D0"/>
    <w:rsid w:val="0014699C"/>
    <w:rsid w:val="00146D8E"/>
    <w:rsid w:val="00146E00"/>
    <w:rsid w:val="0014703D"/>
    <w:rsid w:val="00147418"/>
    <w:rsid w:val="001476D3"/>
    <w:rsid w:val="00147845"/>
    <w:rsid w:val="0015058F"/>
    <w:rsid w:val="0015068E"/>
    <w:rsid w:val="00151AAA"/>
    <w:rsid w:val="00153141"/>
    <w:rsid w:val="00153445"/>
    <w:rsid w:val="00153575"/>
    <w:rsid w:val="00153FA8"/>
    <w:rsid w:val="00153FB7"/>
    <w:rsid w:val="00154391"/>
    <w:rsid w:val="0015483F"/>
    <w:rsid w:val="00154B67"/>
    <w:rsid w:val="00154F4D"/>
    <w:rsid w:val="00154F6A"/>
    <w:rsid w:val="00155717"/>
    <w:rsid w:val="001603C3"/>
    <w:rsid w:val="00160BC6"/>
    <w:rsid w:val="00161693"/>
    <w:rsid w:val="001616B1"/>
    <w:rsid w:val="00162322"/>
    <w:rsid w:val="00162609"/>
    <w:rsid w:val="001627CD"/>
    <w:rsid w:val="00162AD3"/>
    <w:rsid w:val="0016373D"/>
    <w:rsid w:val="00163A61"/>
    <w:rsid w:val="00163DB0"/>
    <w:rsid w:val="00164297"/>
    <w:rsid w:val="00164870"/>
    <w:rsid w:val="001651F7"/>
    <w:rsid w:val="00165C7C"/>
    <w:rsid w:val="00166344"/>
    <w:rsid w:val="00166A47"/>
    <w:rsid w:val="00167411"/>
    <w:rsid w:val="00167550"/>
    <w:rsid w:val="00167E06"/>
    <w:rsid w:val="001704F3"/>
    <w:rsid w:val="00170EFF"/>
    <w:rsid w:val="001729C8"/>
    <w:rsid w:val="001729F9"/>
    <w:rsid w:val="0017357E"/>
    <w:rsid w:val="00173F3C"/>
    <w:rsid w:val="00174C0A"/>
    <w:rsid w:val="00174C1D"/>
    <w:rsid w:val="00174DEB"/>
    <w:rsid w:val="00175446"/>
    <w:rsid w:val="00175989"/>
    <w:rsid w:val="00175FEC"/>
    <w:rsid w:val="001769AE"/>
    <w:rsid w:val="001775F5"/>
    <w:rsid w:val="00177981"/>
    <w:rsid w:val="00177A07"/>
    <w:rsid w:val="00177ED0"/>
    <w:rsid w:val="001812C5"/>
    <w:rsid w:val="00183595"/>
    <w:rsid w:val="00183660"/>
    <w:rsid w:val="00184917"/>
    <w:rsid w:val="00184B6F"/>
    <w:rsid w:val="00185146"/>
    <w:rsid w:val="00185406"/>
    <w:rsid w:val="001860C2"/>
    <w:rsid w:val="001867D0"/>
    <w:rsid w:val="001874EF"/>
    <w:rsid w:val="00187EAD"/>
    <w:rsid w:val="00190731"/>
    <w:rsid w:val="001918D8"/>
    <w:rsid w:val="00192322"/>
    <w:rsid w:val="0019253B"/>
    <w:rsid w:val="001926E7"/>
    <w:rsid w:val="00192946"/>
    <w:rsid w:val="00192C94"/>
    <w:rsid w:val="00192DEC"/>
    <w:rsid w:val="001936B3"/>
    <w:rsid w:val="0019373F"/>
    <w:rsid w:val="00193DA7"/>
    <w:rsid w:val="00194471"/>
    <w:rsid w:val="00194EA1"/>
    <w:rsid w:val="0019571C"/>
    <w:rsid w:val="0019643C"/>
    <w:rsid w:val="00196711"/>
    <w:rsid w:val="00196848"/>
    <w:rsid w:val="00196F1A"/>
    <w:rsid w:val="001A0734"/>
    <w:rsid w:val="001A1056"/>
    <w:rsid w:val="001A141A"/>
    <w:rsid w:val="001A17F8"/>
    <w:rsid w:val="001A33E3"/>
    <w:rsid w:val="001A36CD"/>
    <w:rsid w:val="001A3D89"/>
    <w:rsid w:val="001A47CC"/>
    <w:rsid w:val="001A4B6D"/>
    <w:rsid w:val="001A4CC8"/>
    <w:rsid w:val="001A5F0C"/>
    <w:rsid w:val="001A67EC"/>
    <w:rsid w:val="001A6A58"/>
    <w:rsid w:val="001A6CFA"/>
    <w:rsid w:val="001B06B8"/>
    <w:rsid w:val="001B0AD1"/>
    <w:rsid w:val="001B1080"/>
    <w:rsid w:val="001B135D"/>
    <w:rsid w:val="001B1364"/>
    <w:rsid w:val="001B15BE"/>
    <w:rsid w:val="001B1608"/>
    <w:rsid w:val="001B1F71"/>
    <w:rsid w:val="001B2091"/>
    <w:rsid w:val="001B2848"/>
    <w:rsid w:val="001B2A63"/>
    <w:rsid w:val="001B2B63"/>
    <w:rsid w:val="001B376F"/>
    <w:rsid w:val="001B4080"/>
    <w:rsid w:val="001B57BA"/>
    <w:rsid w:val="001B59C8"/>
    <w:rsid w:val="001B5B79"/>
    <w:rsid w:val="001B5D00"/>
    <w:rsid w:val="001B6132"/>
    <w:rsid w:val="001B63AA"/>
    <w:rsid w:val="001B667B"/>
    <w:rsid w:val="001B6714"/>
    <w:rsid w:val="001B6CFF"/>
    <w:rsid w:val="001C028A"/>
    <w:rsid w:val="001C070D"/>
    <w:rsid w:val="001C083D"/>
    <w:rsid w:val="001C0EF5"/>
    <w:rsid w:val="001C121E"/>
    <w:rsid w:val="001C132B"/>
    <w:rsid w:val="001C16D1"/>
    <w:rsid w:val="001C301A"/>
    <w:rsid w:val="001C3275"/>
    <w:rsid w:val="001C3383"/>
    <w:rsid w:val="001C392E"/>
    <w:rsid w:val="001C3DF8"/>
    <w:rsid w:val="001C3F9D"/>
    <w:rsid w:val="001C47BF"/>
    <w:rsid w:val="001C50CF"/>
    <w:rsid w:val="001C6AAA"/>
    <w:rsid w:val="001C7721"/>
    <w:rsid w:val="001C7A26"/>
    <w:rsid w:val="001C7A57"/>
    <w:rsid w:val="001C7F85"/>
    <w:rsid w:val="001D091A"/>
    <w:rsid w:val="001D0E5F"/>
    <w:rsid w:val="001D1CFE"/>
    <w:rsid w:val="001D2ED9"/>
    <w:rsid w:val="001D382F"/>
    <w:rsid w:val="001D3BAF"/>
    <w:rsid w:val="001D3C46"/>
    <w:rsid w:val="001D5865"/>
    <w:rsid w:val="001D5932"/>
    <w:rsid w:val="001D5D89"/>
    <w:rsid w:val="001D6020"/>
    <w:rsid w:val="001D67BF"/>
    <w:rsid w:val="001D6F67"/>
    <w:rsid w:val="001D7243"/>
    <w:rsid w:val="001D7B7B"/>
    <w:rsid w:val="001E0304"/>
    <w:rsid w:val="001E05F4"/>
    <w:rsid w:val="001E0FA9"/>
    <w:rsid w:val="001E1620"/>
    <w:rsid w:val="001E1947"/>
    <w:rsid w:val="001E242D"/>
    <w:rsid w:val="001E25ED"/>
    <w:rsid w:val="001E2E35"/>
    <w:rsid w:val="001E3068"/>
    <w:rsid w:val="001E385D"/>
    <w:rsid w:val="001E38F3"/>
    <w:rsid w:val="001E45E4"/>
    <w:rsid w:val="001E4651"/>
    <w:rsid w:val="001E4E42"/>
    <w:rsid w:val="001E54F3"/>
    <w:rsid w:val="001E5F53"/>
    <w:rsid w:val="001E642E"/>
    <w:rsid w:val="001E6B4B"/>
    <w:rsid w:val="001E6E1A"/>
    <w:rsid w:val="001E7B36"/>
    <w:rsid w:val="001E7CF0"/>
    <w:rsid w:val="001F0414"/>
    <w:rsid w:val="001F072E"/>
    <w:rsid w:val="001F1A54"/>
    <w:rsid w:val="001F1C27"/>
    <w:rsid w:val="001F2186"/>
    <w:rsid w:val="001F289D"/>
    <w:rsid w:val="001F29AB"/>
    <w:rsid w:val="001F2D00"/>
    <w:rsid w:val="001F3029"/>
    <w:rsid w:val="001F52D2"/>
    <w:rsid w:val="001F68A3"/>
    <w:rsid w:val="001F6E8E"/>
    <w:rsid w:val="001F743E"/>
    <w:rsid w:val="001F7D9E"/>
    <w:rsid w:val="001F7F60"/>
    <w:rsid w:val="0020038E"/>
    <w:rsid w:val="002006B0"/>
    <w:rsid w:val="00200A6B"/>
    <w:rsid w:val="00201177"/>
    <w:rsid w:val="00201496"/>
    <w:rsid w:val="00202712"/>
    <w:rsid w:val="00202AA0"/>
    <w:rsid w:val="00202E7F"/>
    <w:rsid w:val="00203411"/>
    <w:rsid w:val="00203902"/>
    <w:rsid w:val="00203DFE"/>
    <w:rsid w:val="00203E26"/>
    <w:rsid w:val="00204284"/>
    <w:rsid w:val="00204FC3"/>
    <w:rsid w:val="00205988"/>
    <w:rsid w:val="00205C91"/>
    <w:rsid w:val="0020651D"/>
    <w:rsid w:val="00206FC3"/>
    <w:rsid w:val="00210534"/>
    <w:rsid w:val="00211910"/>
    <w:rsid w:val="00211DAC"/>
    <w:rsid w:val="00211DF1"/>
    <w:rsid w:val="00212619"/>
    <w:rsid w:val="002127A5"/>
    <w:rsid w:val="002130B3"/>
    <w:rsid w:val="002135ED"/>
    <w:rsid w:val="00213FB8"/>
    <w:rsid w:val="0021471C"/>
    <w:rsid w:val="00215C34"/>
    <w:rsid w:val="00216920"/>
    <w:rsid w:val="00216B23"/>
    <w:rsid w:val="00216B3B"/>
    <w:rsid w:val="00216EE4"/>
    <w:rsid w:val="0021782D"/>
    <w:rsid w:val="00217AB0"/>
    <w:rsid w:val="0022057E"/>
    <w:rsid w:val="00221A03"/>
    <w:rsid w:val="00221C87"/>
    <w:rsid w:val="00221EE6"/>
    <w:rsid w:val="00222032"/>
    <w:rsid w:val="00222276"/>
    <w:rsid w:val="002227BB"/>
    <w:rsid w:val="002228E0"/>
    <w:rsid w:val="00222974"/>
    <w:rsid w:val="00222BFF"/>
    <w:rsid w:val="00222F09"/>
    <w:rsid w:val="002240B1"/>
    <w:rsid w:val="00224405"/>
    <w:rsid w:val="0022455E"/>
    <w:rsid w:val="00224729"/>
    <w:rsid w:val="00225502"/>
    <w:rsid w:val="002260F6"/>
    <w:rsid w:val="00226A72"/>
    <w:rsid w:val="00227FFB"/>
    <w:rsid w:val="002309AE"/>
    <w:rsid w:val="00231B90"/>
    <w:rsid w:val="0023233B"/>
    <w:rsid w:val="0023238B"/>
    <w:rsid w:val="00232949"/>
    <w:rsid w:val="00232BA7"/>
    <w:rsid w:val="0023405D"/>
    <w:rsid w:val="00234897"/>
    <w:rsid w:val="002351FD"/>
    <w:rsid w:val="00235209"/>
    <w:rsid w:val="002364AE"/>
    <w:rsid w:val="002366B1"/>
    <w:rsid w:val="002368F1"/>
    <w:rsid w:val="00236E33"/>
    <w:rsid w:val="002376D5"/>
    <w:rsid w:val="0024072E"/>
    <w:rsid w:val="0024133A"/>
    <w:rsid w:val="00241A71"/>
    <w:rsid w:val="00241B8C"/>
    <w:rsid w:val="00241FAB"/>
    <w:rsid w:val="00242D0A"/>
    <w:rsid w:val="00242F7B"/>
    <w:rsid w:val="002456AC"/>
    <w:rsid w:val="00245E2E"/>
    <w:rsid w:val="00246217"/>
    <w:rsid w:val="00250AFF"/>
    <w:rsid w:val="00250E0A"/>
    <w:rsid w:val="00250E95"/>
    <w:rsid w:val="00251CC3"/>
    <w:rsid w:val="00252665"/>
    <w:rsid w:val="00252BB7"/>
    <w:rsid w:val="00254AA8"/>
    <w:rsid w:val="00255959"/>
    <w:rsid w:val="00256E48"/>
    <w:rsid w:val="0025768F"/>
    <w:rsid w:val="0025784A"/>
    <w:rsid w:val="0025799A"/>
    <w:rsid w:val="00257CD6"/>
    <w:rsid w:val="00260055"/>
    <w:rsid w:val="00260520"/>
    <w:rsid w:val="002605F2"/>
    <w:rsid w:val="0026061E"/>
    <w:rsid w:val="00260A43"/>
    <w:rsid w:val="00260FF4"/>
    <w:rsid w:val="00261007"/>
    <w:rsid w:val="002618F2"/>
    <w:rsid w:val="0026195E"/>
    <w:rsid w:val="00262811"/>
    <w:rsid w:val="002628BD"/>
    <w:rsid w:val="00262CF1"/>
    <w:rsid w:val="00263932"/>
    <w:rsid w:val="00264D95"/>
    <w:rsid w:val="00265413"/>
    <w:rsid w:val="0026587F"/>
    <w:rsid w:val="00265BEA"/>
    <w:rsid w:val="002660B3"/>
    <w:rsid w:val="002668AF"/>
    <w:rsid w:val="00266E6F"/>
    <w:rsid w:val="002672B2"/>
    <w:rsid w:val="002673C6"/>
    <w:rsid w:val="002701DE"/>
    <w:rsid w:val="0027024E"/>
    <w:rsid w:val="00271894"/>
    <w:rsid w:val="00272315"/>
    <w:rsid w:val="002726C3"/>
    <w:rsid w:val="002726EC"/>
    <w:rsid w:val="00272875"/>
    <w:rsid w:val="00273117"/>
    <w:rsid w:val="00273746"/>
    <w:rsid w:val="00273A1A"/>
    <w:rsid w:val="00273B7E"/>
    <w:rsid w:val="00273F11"/>
    <w:rsid w:val="0027457C"/>
    <w:rsid w:val="00274F9E"/>
    <w:rsid w:val="00275101"/>
    <w:rsid w:val="00275232"/>
    <w:rsid w:val="00276319"/>
    <w:rsid w:val="00276451"/>
    <w:rsid w:val="0027696A"/>
    <w:rsid w:val="00276D53"/>
    <w:rsid w:val="002772F5"/>
    <w:rsid w:val="0027791D"/>
    <w:rsid w:val="00277AE0"/>
    <w:rsid w:val="00280AE3"/>
    <w:rsid w:val="00280E9B"/>
    <w:rsid w:val="0028137B"/>
    <w:rsid w:val="002815CC"/>
    <w:rsid w:val="002816F4"/>
    <w:rsid w:val="00281E72"/>
    <w:rsid w:val="00282A5F"/>
    <w:rsid w:val="00282DBB"/>
    <w:rsid w:val="00284E8C"/>
    <w:rsid w:val="002855D7"/>
    <w:rsid w:val="00285916"/>
    <w:rsid w:val="00287341"/>
    <w:rsid w:val="002876FB"/>
    <w:rsid w:val="00287A36"/>
    <w:rsid w:val="0029009B"/>
    <w:rsid w:val="00290717"/>
    <w:rsid w:val="00290F06"/>
    <w:rsid w:val="00291A32"/>
    <w:rsid w:val="00291B38"/>
    <w:rsid w:val="00291EF9"/>
    <w:rsid w:val="00292297"/>
    <w:rsid w:val="002923D2"/>
    <w:rsid w:val="00292AD5"/>
    <w:rsid w:val="00292B05"/>
    <w:rsid w:val="0029308D"/>
    <w:rsid w:val="00293281"/>
    <w:rsid w:val="002932A8"/>
    <w:rsid w:val="002942E7"/>
    <w:rsid w:val="00294A88"/>
    <w:rsid w:val="00294D03"/>
    <w:rsid w:val="002952E9"/>
    <w:rsid w:val="002961E1"/>
    <w:rsid w:val="00296883"/>
    <w:rsid w:val="00297B1E"/>
    <w:rsid w:val="002A0382"/>
    <w:rsid w:val="002A03D3"/>
    <w:rsid w:val="002A06E1"/>
    <w:rsid w:val="002A0906"/>
    <w:rsid w:val="002A12AB"/>
    <w:rsid w:val="002A1309"/>
    <w:rsid w:val="002A172C"/>
    <w:rsid w:val="002A2723"/>
    <w:rsid w:val="002A51FC"/>
    <w:rsid w:val="002A532E"/>
    <w:rsid w:val="002A6417"/>
    <w:rsid w:val="002A66A6"/>
    <w:rsid w:val="002A7019"/>
    <w:rsid w:val="002B0048"/>
    <w:rsid w:val="002B0E47"/>
    <w:rsid w:val="002B1921"/>
    <w:rsid w:val="002B23C4"/>
    <w:rsid w:val="002B2A4B"/>
    <w:rsid w:val="002B2A5F"/>
    <w:rsid w:val="002B2CC8"/>
    <w:rsid w:val="002B2E32"/>
    <w:rsid w:val="002B3020"/>
    <w:rsid w:val="002B3FA1"/>
    <w:rsid w:val="002B44D0"/>
    <w:rsid w:val="002B457F"/>
    <w:rsid w:val="002B53B0"/>
    <w:rsid w:val="002B5731"/>
    <w:rsid w:val="002B5767"/>
    <w:rsid w:val="002B5B58"/>
    <w:rsid w:val="002B5DF6"/>
    <w:rsid w:val="002B5FBB"/>
    <w:rsid w:val="002B6BF1"/>
    <w:rsid w:val="002B743D"/>
    <w:rsid w:val="002C06B8"/>
    <w:rsid w:val="002C1D6D"/>
    <w:rsid w:val="002C1E76"/>
    <w:rsid w:val="002C2768"/>
    <w:rsid w:val="002C28BC"/>
    <w:rsid w:val="002C2F98"/>
    <w:rsid w:val="002C326F"/>
    <w:rsid w:val="002C3463"/>
    <w:rsid w:val="002C3BFD"/>
    <w:rsid w:val="002C3DAB"/>
    <w:rsid w:val="002C564A"/>
    <w:rsid w:val="002C57EA"/>
    <w:rsid w:val="002C5D07"/>
    <w:rsid w:val="002C5D61"/>
    <w:rsid w:val="002C7B59"/>
    <w:rsid w:val="002C7D36"/>
    <w:rsid w:val="002D10AB"/>
    <w:rsid w:val="002D1C33"/>
    <w:rsid w:val="002D26F0"/>
    <w:rsid w:val="002D2A8B"/>
    <w:rsid w:val="002D3A79"/>
    <w:rsid w:val="002D3DCA"/>
    <w:rsid w:val="002D44C3"/>
    <w:rsid w:val="002D5116"/>
    <w:rsid w:val="002D5CDD"/>
    <w:rsid w:val="002D5E23"/>
    <w:rsid w:val="002D6388"/>
    <w:rsid w:val="002D6A3F"/>
    <w:rsid w:val="002D6B42"/>
    <w:rsid w:val="002D799D"/>
    <w:rsid w:val="002D7CE0"/>
    <w:rsid w:val="002D7CF4"/>
    <w:rsid w:val="002D7FFE"/>
    <w:rsid w:val="002E0AD3"/>
    <w:rsid w:val="002E0C88"/>
    <w:rsid w:val="002E205C"/>
    <w:rsid w:val="002E20D9"/>
    <w:rsid w:val="002E21F0"/>
    <w:rsid w:val="002E2794"/>
    <w:rsid w:val="002E2F0D"/>
    <w:rsid w:val="002E2F4B"/>
    <w:rsid w:val="002E3196"/>
    <w:rsid w:val="002E3696"/>
    <w:rsid w:val="002E49B0"/>
    <w:rsid w:val="002E4C0D"/>
    <w:rsid w:val="002E4E1A"/>
    <w:rsid w:val="002E4FE6"/>
    <w:rsid w:val="002E5E17"/>
    <w:rsid w:val="002E6737"/>
    <w:rsid w:val="002E693F"/>
    <w:rsid w:val="002E6F01"/>
    <w:rsid w:val="002E74BE"/>
    <w:rsid w:val="002F249F"/>
    <w:rsid w:val="002F2974"/>
    <w:rsid w:val="002F3DC0"/>
    <w:rsid w:val="002F4571"/>
    <w:rsid w:val="002F566D"/>
    <w:rsid w:val="002F59E3"/>
    <w:rsid w:val="002F6917"/>
    <w:rsid w:val="002F7968"/>
    <w:rsid w:val="002F7C18"/>
    <w:rsid w:val="0030066C"/>
    <w:rsid w:val="003007DE"/>
    <w:rsid w:val="0030113D"/>
    <w:rsid w:val="00301434"/>
    <w:rsid w:val="00301644"/>
    <w:rsid w:val="00302558"/>
    <w:rsid w:val="003026E8"/>
    <w:rsid w:val="00302C71"/>
    <w:rsid w:val="00302D0D"/>
    <w:rsid w:val="00302EE1"/>
    <w:rsid w:val="00303AE8"/>
    <w:rsid w:val="00303B58"/>
    <w:rsid w:val="0030442D"/>
    <w:rsid w:val="00304508"/>
    <w:rsid w:val="003050E1"/>
    <w:rsid w:val="003054FE"/>
    <w:rsid w:val="00305EEF"/>
    <w:rsid w:val="00306480"/>
    <w:rsid w:val="003068EA"/>
    <w:rsid w:val="003069B2"/>
    <w:rsid w:val="003069F6"/>
    <w:rsid w:val="00306EE1"/>
    <w:rsid w:val="003071F0"/>
    <w:rsid w:val="00307535"/>
    <w:rsid w:val="00307547"/>
    <w:rsid w:val="003078EC"/>
    <w:rsid w:val="00307AC0"/>
    <w:rsid w:val="003105DB"/>
    <w:rsid w:val="003109C0"/>
    <w:rsid w:val="003113A0"/>
    <w:rsid w:val="003117C3"/>
    <w:rsid w:val="00311863"/>
    <w:rsid w:val="00311AFA"/>
    <w:rsid w:val="00312176"/>
    <w:rsid w:val="00312290"/>
    <w:rsid w:val="003126B9"/>
    <w:rsid w:val="00312B18"/>
    <w:rsid w:val="00312C81"/>
    <w:rsid w:val="0031342A"/>
    <w:rsid w:val="003134E4"/>
    <w:rsid w:val="00313C37"/>
    <w:rsid w:val="0031430A"/>
    <w:rsid w:val="00314B49"/>
    <w:rsid w:val="00314E15"/>
    <w:rsid w:val="003153B8"/>
    <w:rsid w:val="0031720E"/>
    <w:rsid w:val="003174C8"/>
    <w:rsid w:val="0031752C"/>
    <w:rsid w:val="003179FB"/>
    <w:rsid w:val="00320324"/>
    <w:rsid w:val="00320E61"/>
    <w:rsid w:val="003214A6"/>
    <w:rsid w:val="00321629"/>
    <w:rsid w:val="003218FD"/>
    <w:rsid w:val="00322528"/>
    <w:rsid w:val="00322CF7"/>
    <w:rsid w:val="00322F3B"/>
    <w:rsid w:val="003231F2"/>
    <w:rsid w:val="00323CA1"/>
    <w:rsid w:val="0032417C"/>
    <w:rsid w:val="0032428C"/>
    <w:rsid w:val="00324A03"/>
    <w:rsid w:val="00324E7F"/>
    <w:rsid w:val="003250C0"/>
    <w:rsid w:val="00325342"/>
    <w:rsid w:val="0032542B"/>
    <w:rsid w:val="0032619D"/>
    <w:rsid w:val="0032648A"/>
    <w:rsid w:val="00326A90"/>
    <w:rsid w:val="00327266"/>
    <w:rsid w:val="00327501"/>
    <w:rsid w:val="00327E30"/>
    <w:rsid w:val="0033012E"/>
    <w:rsid w:val="00330CE3"/>
    <w:rsid w:val="003311FC"/>
    <w:rsid w:val="00332897"/>
    <w:rsid w:val="00333238"/>
    <w:rsid w:val="00333338"/>
    <w:rsid w:val="00333733"/>
    <w:rsid w:val="0033378C"/>
    <w:rsid w:val="00333934"/>
    <w:rsid w:val="003339DC"/>
    <w:rsid w:val="00334049"/>
    <w:rsid w:val="00334056"/>
    <w:rsid w:val="00334561"/>
    <w:rsid w:val="00335C30"/>
    <w:rsid w:val="00336016"/>
    <w:rsid w:val="00336114"/>
    <w:rsid w:val="0033626E"/>
    <w:rsid w:val="003364EE"/>
    <w:rsid w:val="00336E9C"/>
    <w:rsid w:val="00337917"/>
    <w:rsid w:val="003402E1"/>
    <w:rsid w:val="00340870"/>
    <w:rsid w:val="00340A0D"/>
    <w:rsid w:val="00340C80"/>
    <w:rsid w:val="0034127E"/>
    <w:rsid w:val="00341AC5"/>
    <w:rsid w:val="00341CA7"/>
    <w:rsid w:val="00343B02"/>
    <w:rsid w:val="00343DCB"/>
    <w:rsid w:val="003440A9"/>
    <w:rsid w:val="00344DC0"/>
    <w:rsid w:val="00345023"/>
    <w:rsid w:val="0034503D"/>
    <w:rsid w:val="00345A7A"/>
    <w:rsid w:val="00345DFF"/>
    <w:rsid w:val="00346591"/>
    <w:rsid w:val="0035001E"/>
    <w:rsid w:val="0035010D"/>
    <w:rsid w:val="0035077D"/>
    <w:rsid w:val="00350BD0"/>
    <w:rsid w:val="00350E7E"/>
    <w:rsid w:val="003519D5"/>
    <w:rsid w:val="00351C0B"/>
    <w:rsid w:val="0035253F"/>
    <w:rsid w:val="003528EC"/>
    <w:rsid w:val="00353597"/>
    <w:rsid w:val="0035394C"/>
    <w:rsid w:val="00354F72"/>
    <w:rsid w:val="00355508"/>
    <w:rsid w:val="00355A6C"/>
    <w:rsid w:val="00356042"/>
    <w:rsid w:val="00356405"/>
    <w:rsid w:val="00356B92"/>
    <w:rsid w:val="003573D3"/>
    <w:rsid w:val="00357880"/>
    <w:rsid w:val="003601A6"/>
    <w:rsid w:val="00360D6A"/>
    <w:rsid w:val="003615D1"/>
    <w:rsid w:val="003617AE"/>
    <w:rsid w:val="00361A2E"/>
    <w:rsid w:val="00361F99"/>
    <w:rsid w:val="0036208A"/>
    <w:rsid w:val="00363253"/>
    <w:rsid w:val="00363FF3"/>
    <w:rsid w:val="0036469F"/>
    <w:rsid w:val="0036528A"/>
    <w:rsid w:val="0036668F"/>
    <w:rsid w:val="003673F7"/>
    <w:rsid w:val="00367746"/>
    <w:rsid w:val="00367B7C"/>
    <w:rsid w:val="00370091"/>
    <w:rsid w:val="0037009E"/>
    <w:rsid w:val="00370450"/>
    <w:rsid w:val="00371B39"/>
    <w:rsid w:val="00372788"/>
    <w:rsid w:val="003734D7"/>
    <w:rsid w:val="003737F9"/>
    <w:rsid w:val="003741C0"/>
    <w:rsid w:val="00375225"/>
    <w:rsid w:val="003763F1"/>
    <w:rsid w:val="003765B8"/>
    <w:rsid w:val="003804BA"/>
    <w:rsid w:val="00380875"/>
    <w:rsid w:val="00380BAA"/>
    <w:rsid w:val="00380BC7"/>
    <w:rsid w:val="003813A6"/>
    <w:rsid w:val="003826CF"/>
    <w:rsid w:val="00383435"/>
    <w:rsid w:val="00383538"/>
    <w:rsid w:val="00383E1F"/>
    <w:rsid w:val="00383F2F"/>
    <w:rsid w:val="003845AA"/>
    <w:rsid w:val="0038474A"/>
    <w:rsid w:val="003851ED"/>
    <w:rsid w:val="003852E0"/>
    <w:rsid w:val="00385526"/>
    <w:rsid w:val="00385DBE"/>
    <w:rsid w:val="003861B7"/>
    <w:rsid w:val="003861EC"/>
    <w:rsid w:val="00386CA0"/>
    <w:rsid w:val="0038729B"/>
    <w:rsid w:val="00387891"/>
    <w:rsid w:val="00387AC8"/>
    <w:rsid w:val="0039020D"/>
    <w:rsid w:val="00390275"/>
    <w:rsid w:val="00390324"/>
    <w:rsid w:val="0039081E"/>
    <w:rsid w:val="00390A2F"/>
    <w:rsid w:val="0039154B"/>
    <w:rsid w:val="00391857"/>
    <w:rsid w:val="00391B6F"/>
    <w:rsid w:val="00391DA8"/>
    <w:rsid w:val="003921EB"/>
    <w:rsid w:val="0039315E"/>
    <w:rsid w:val="00394342"/>
    <w:rsid w:val="003949F8"/>
    <w:rsid w:val="00394B6B"/>
    <w:rsid w:val="0039582B"/>
    <w:rsid w:val="0039632A"/>
    <w:rsid w:val="00396B6A"/>
    <w:rsid w:val="00397E7E"/>
    <w:rsid w:val="003A03F9"/>
    <w:rsid w:val="003A052A"/>
    <w:rsid w:val="003A0E84"/>
    <w:rsid w:val="003A0FCD"/>
    <w:rsid w:val="003A1909"/>
    <w:rsid w:val="003A216A"/>
    <w:rsid w:val="003A27C2"/>
    <w:rsid w:val="003A2950"/>
    <w:rsid w:val="003A3335"/>
    <w:rsid w:val="003A36FE"/>
    <w:rsid w:val="003A372A"/>
    <w:rsid w:val="003A3F68"/>
    <w:rsid w:val="003A4B59"/>
    <w:rsid w:val="003A5301"/>
    <w:rsid w:val="003A54E2"/>
    <w:rsid w:val="003A5E90"/>
    <w:rsid w:val="003A606F"/>
    <w:rsid w:val="003A6E95"/>
    <w:rsid w:val="003A7EED"/>
    <w:rsid w:val="003A7FA9"/>
    <w:rsid w:val="003B03ED"/>
    <w:rsid w:val="003B0B49"/>
    <w:rsid w:val="003B12BA"/>
    <w:rsid w:val="003B1329"/>
    <w:rsid w:val="003B14CB"/>
    <w:rsid w:val="003B1BEC"/>
    <w:rsid w:val="003B2ABF"/>
    <w:rsid w:val="003B2EEA"/>
    <w:rsid w:val="003B42AF"/>
    <w:rsid w:val="003B4477"/>
    <w:rsid w:val="003B4A9C"/>
    <w:rsid w:val="003B4ED5"/>
    <w:rsid w:val="003B51CA"/>
    <w:rsid w:val="003B5296"/>
    <w:rsid w:val="003B5DC9"/>
    <w:rsid w:val="003B61F8"/>
    <w:rsid w:val="003B6389"/>
    <w:rsid w:val="003B6646"/>
    <w:rsid w:val="003B6BD0"/>
    <w:rsid w:val="003C08BF"/>
    <w:rsid w:val="003C0B4A"/>
    <w:rsid w:val="003C1927"/>
    <w:rsid w:val="003C19D3"/>
    <w:rsid w:val="003C1D26"/>
    <w:rsid w:val="003C1DD6"/>
    <w:rsid w:val="003C2289"/>
    <w:rsid w:val="003C27B7"/>
    <w:rsid w:val="003C298E"/>
    <w:rsid w:val="003C3341"/>
    <w:rsid w:val="003C35B5"/>
    <w:rsid w:val="003C42BF"/>
    <w:rsid w:val="003C4562"/>
    <w:rsid w:val="003C45DD"/>
    <w:rsid w:val="003C478B"/>
    <w:rsid w:val="003C4BFA"/>
    <w:rsid w:val="003C4DA9"/>
    <w:rsid w:val="003C5857"/>
    <w:rsid w:val="003C5DC0"/>
    <w:rsid w:val="003C5DF3"/>
    <w:rsid w:val="003C6AA2"/>
    <w:rsid w:val="003C6EEC"/>
    <w:rsid w:val="003C7A0F"/>
    <w:rsid w:val="003D047B"/>
    <w:rsid w:val="003D0B99"/>
    <w:rsid w:val="003D17D8"/>
    <w:rsid w:val="003D19E9"/>
    <w:rsid w:val="003D1F5E"/>
    <w:rsid w:val="003D2253"/>
    <w:rsid w:val="003D282A"/>
    <w:rsid w:val="003D289C"/>
    <w:rsid w:val="003D2B1C"/>
    <w:rsid w:val="003D2C79"/>
    <w:rsid w:val="003D32C0"/>
    <w:rsid w:val="003D5268"/>
    <w:rsid w:val="003D6156"/>
    <w:rsid w:val="003D6613"/>
    <w:rsid w:val="003D6777"/>
    <w:rsid w:val="003D6E7F"/>
    <w:rsid w:val="003D7D16"/>
    <w:rsid w:val="003D7DC8"/>
    <w:rsid w:val="003D7F2E"/>
    <w:rsid w:val="003E0D85"/>
    <w:rsid w:val="003E1899"/>
    <w:rsid w:val="003E192A"/>
    <w:rsid w:val="003E1F41"/>
    <w:rsid w:val="003E223E"/>
    <w:rsid w:val="003E2CD4"/>
    <w:rsid w:val="003E3339"/>
    <w:rsid w:val="003E3E49"/>
    <w:rsid w:val="003E4316"/>
    <w:rsid w:val="003E58F0"/>
    <w:rsid w:val="003E60AE"/>
    <w:rsid w:val="003E67B5"/>
    <w:rsid w:val="003E681C"/>
    <w:rsid w:val="003E69CE"/>
    <w:rsid w:val="003E7D17"/>
    <w:rsid w:val="003E7DF9"/>
    <w:rsid w:val="003E7F86"/>
    <w:rsid w:val="003F0202"/>
    <w:rsid w:val="003F0F06"/>
    <w:rsid w:val="003F114E"/>
    <w:rsid w:val="003F1202"/>
    <w:rsid w:val="003F1F28"/>
    <w:rsid w:val="003F2967"/>
    <w:rsid w:val="003F303A"/>
    <w:rsid w:val="003F3168"/>
    <w:rsid w:val="003F3C46"/>
    <w:rsid w:val="003F3E73"/>
    <w:rsid w:val="003F4605"/>
    <w:rsid w:val="003F46F5"/>
    <w:rsid w:val="003F4A36"/>
    <w:rsid w:val="003F4B88"/>
    <w:rsid w:val="003F4F40"/>
    <w:rsid w:val="003F5017"/>
    <w:rsid w:val="003F57ED"/>
    <w:rsid w:val="003F5FAF"/>
    <w:rsid w:val="003F6357"/>
    <w:rsid w:val="003F63F7"/>
    <w:rsid w:val="003F674A"/>
    <w:rsid w:val="003F7374"/>
    <w:rsid w:val="003F7D13"/>
    <w:rsid w:val="004002EB"/>
    <w:rsid w:val="00400730"/>
    <w:rsid w:val="00400C5A"/>
    <w:rsid w:val="00401809"/>
    <w:rsid w:val="00401F52"/>
    <w:rsid w:val="00402F1D"/>
    <w:rsid w:val="0040334D"/>
    <w:rsid w:val="00404001"/>
    <w:rsid w:val="004041BF"/>
    <w:rsid w:val="00404595"/>
    <w:rsid w:val="004050F1"/>
    <w:rsid w:val="00405437"/>
    <w:rsid w:val="004059C5"/>
    <w:rsid w:val="00405BEB"/>
    <w:rsid w:val="00405C5E"/>
    <w:rsid w:val="00406702"/>
    <w:rsid w:val="00406CCB"/>
    <w:rsid w:val="00406F98"/>
    <w:rsid w:val="004100A9"/>
    <w:rsid w:val="004109A0"/>
    <w:rsid w:val="00410C0A"/>
    <w:rsid w:val="00410D2B"/>
    <w:rsid w:val="00410F17"/>
    <w:rsid w:val="0041154E"/>
    <w:rsid w:val="00411680"/>
    <w:rsid w:val="00412369"/>
    <w:rsid w:val="00414041"/>
    <w:rsid w:val="00414789"/>
    <w:rsid w:val="004147F0"/>
    <w:rsid w:val="00414D21"/>
    <w:rsid w:val="00414DE1"/>
    <w:rsid w:val="00415560"/>
    <w:rsid w:val="00415C54"/>
    <w:rsid w:val="004168D5"/>
    <w:rsid w:val="004218E3"/>
    <w:rsid w:val="00421B71"/>
    <w:rsid w:val="00422F7A"/>
    <w:rsid w:val="0042358B"/>
    <w:rsid w:val="00423EBA"/>
    <w:rsid w:val="0042424D"/>
    <w:rsid w:val="004257D6"/>
    <w:rsid w:val="00425800"/>
    <w:rsid w:val="004261E7"/>
    <w:rsid w:val="0042640B"/>
    <w:rsid w:val="004266C4"/>
    <w:rsid w:val="00426A15"/>
    <w:rsid w:val="0042747D"/>
    <w:rsid w:val="004275BC"/>
    <w:rsid w:val="00427E1E"/>
    <w:rsid w:val="0043169D"/>
    <w:rsid w:val="00431CB8"/>
    <w:rsid w:val="00433CBB"/>
    <w:rsid w:val="00433F2B"/>
    <w:rsid w:val="004342A7"/>
    <w:rsid w:val="00434357"/>
    <w:rsid w:val="00434FA8"/>
    <w:rsid w:val="00435C7F"/>
    <w:rsid w:val="00436AB9"/>
    <w:rsid w:val="00436E72"/>
    <w:rsid w:val="00436FB3"/>
    <w:rsid w:val="0043738C"/>
    <w:rsid w:val="00437BD2"/>
    <w:rsid w:val="00437C63"/>
    <w:rsid w:val="004406C7"/>
    <w:rsid w:val="00440ED1"/>
    <w:rsid w:val="00441B59"/>
    <w:rsid w:val="00441E3B"/>
    <w:rsid w:val="00441F4A"/>
    <w:rsid w:val="004427E3"/>
    <w:rsid w:val="00442EC5"/>
    <w:rsid w:val="004430EC"/>
    <w:rsid w:val="00443126"/>
    <w:rsid w:val="00443D55"/>
    <w:rsid w:val="004446A9"/>
    <w:rsid w:val="00444B63"/>
    <w:rsid w:val="00444E5B"/>
    <w:rsid w:val="004453C7"/>
    <w:rsid w:val="00445874"/>
    <w:rsid w:val="00445E88"/>
    <w:rsid w:val="0044696A"/>
    <w:rsid w:val="00446C31"/>
    <w:rsid w:val="004503F7"/>
    <w:rsid w:val="00450935"/>
    <w:rsid w:val="004512EA"/>
    <w:rsid w:val="0045144B"/>
    <w:rsid w:val="00451689"/>
    <w:rsid w:val="004516B4"/>
    <w:rsid w:val="0045198E"/>
    <w:rsid w:val="00451A39"/>
    <w:rsid w:val="00452475"/>
    <w:rsid w:val="00452A02"/>
    <w:rsid w:val="00453C06"/>
    <w:rsid w:val="0045419E"/>
    <w:rsid w:val="00454E1D"/>
    <w:rsid w:val="00456070"/>
    <w:rsid w:val="00456A53"/>
    <w:rsid w:val="004574E3"/>
    <w:rsid w:val="00457E45"/>
    <w:rsid w:val="00460251"/>
    <w:rsid w:val="00460C7C"/>
    <w:rsid w:val="004613A2"/>
    <w:rsid w:val="004618B5"/>
    <w:rsid w:val="004630E6"/>
    <w:rsid w:val="0046346A"/>
    <w:rsid w:val="004640CB"/>
    <w:rsid w:val="004642AD"/>
    <w:rsid w:val="00464CDD"/>
    <w:rsid w:val="00464FB9"/>
    <w:rsid w:val="00465A74"/>
    <w:rsid w:val="0046692C"/>
    <w:rsid w:val="00466C21"/>
    <w:rsid w:val="00467459"/>
    <w:rsid w:val="00470078"/>
    <w:rsid w:val="004702F7"/>
    <w:rsid w:val="004707C8"/>
    <w:rsid w:val="00470A79"/>
    <w:rsid w:val="00470B8D"/>
    <w:rsid w:val="00470C26"/>
    <w:rsid w:val="004711DF"/>
    <w:rsid w:val="00472C58"/>
    <w:rsid w:val="00473CE6"/>
    <w:rsid w:val="00474AB3"/>
    <w:rsid w:val="00474B6F"/>
    <w:rsid w:val="0047621A"/>
    <w:rsid w:val="00476384"/>
    <w:rsid w:val="00476F49"/>
    <w:rsid w:val="0047704E"/>
    <w:rsid w:val="004771EC"/>
    <w:rsid w:val="0047743E"/>
    <w:rsid w:val="00477A9C"/>
    <w:rsid w:val="00477F80"/>
    <w:rsid w:val="00480837"/>
    <w:rsid w:val="00481921"/>
    <w:rsid w:val="0048199D"/>
    <w:rsid w:val="00481DC9"/>
    <w:rsid w:val="004824C5"/>
    <w:rsid w:val="00482E9B"/>
    <w:rsid w:val="004845B9"/>
    <w:rsid w:val="0048499F"/>
    <w:rsid w:val="004854E2"/>
    <w:rsid w:val="00485599"/>
    <w:rsid w:val="00485654"/>
    <w:rsid w:val="004857E6"/>
    <w:rsid w:val="004859A0"/>
    <w:rsid w:val="00485E58"/>
    <w:rsid w:val="00486144"/>
    <w:rsid w:val="004864B1"/>
    <w:rsid w:val="00486AFB"/>
    <w:rsid w:val="00487D0F"/>
    <w:rsid w:val="0049003F"/>
    <w:rsid w:val="004901BA"/>
    <w:rsid w:val="0049062D"/>
    <w:rsid w:val="00490BCF"/>
    <w:rsid w:val="00491D9D"/>
    <w:rsid w:val="004927D0"/>
    <w:rsid w:val="00492D90"/>
    <w:rsid w:val="00493FD3"/>
    <w:rsid w:val="00494199"/>
    <w:rsid w:val="004948EB"/>
    <w:rsid w:val="00494D13"/>
    <w:rsid w:val="00495290"/>
    <w:rsid w:val="0049625D"/>
    <w:rsid w:val="0049636F"/>
    <w:rsid w:val="0049682C"/>
    <w:rsid w:val="00497242"/>
    <w:rsid w:val="00497390"/>
    <w:rsid w:val="004978D5"/>
    <w:rsid w:val="004978EB"/>
    <w:rsid w:val="00497C0C"/>
    <w:rsid w:val="00497F3F"/>
    <w:rsid w:val="004A01F3"/>
    <w:rsid w:val="004A1387"/>
    <w:rsid w:val="004A19B2"/>
    <w:rsid w:val="004A1B8A"/>
    <w:rsid w:val="004A1D27"/>
    <w:rsid w:val="004A2C92"/>
    <w:rsid w:val="004A34E4"/>
    <w:rsid w:val="004A35EF"/>
    <w:rsid w:val="004A4AA8"/>
    <w:rsid w:val="004A58B7"/>
    <w:rsid w:val="004A5951"/>
    <w:rsid w:val="004A65B0"/>
    <w:rsid w:val="004A6628"/>
    <w:rsid w:val="004A6A5C"/>
    <w:rsid w:val="004A6ABF"/>
    <w:rsid w:val="004A745A"/>
    <w:rsid w:val="004A7998"/>
    <w:rsid w:val="004A7B34"/>
    <w:rsid w:val="004A7E34"/>
    <w:rsid w:val="004B017F"/>
    <w:rsid w:val="004B07C1"/>
    <w:rsid w:val="004B0AB1"/>
    <w:rsid w:val="004B14AA"/>
    <w:rsid w:val="004B1FB3"/>
    <w:rsid w:val="004B20BB"/>
    <w:rsid w:val="004B2486"/>
    <w:rsid w:val="004B2752"/>
    <w:rsid w:val="004B2DAB"/>
    <w:rsid w:val="004B3BF6"/>
    <w:rsid w:val="004B40A3"/>
    <w:rsid w:val="004B40CB"/>
    <w:rsid w:val="004B4171"/>
    <w:rsid w:val="004B454E"/>
    <w:rsid w:val="004B466B"/>
    <w:rsid w:val="004B5010"/>
    <w:rsid w:val="004B56F4"/>
    <w:rsid w:val="004B5C38"/>
    <w:rsid w:val="004B5D1C"/>
    <w:rsid w:val="004B65ED"/>
    <w:rsid w:val="004B6866"/>
    <w:rsid w:val="004B6D0A"/>
    <w:rsid w:val="004B6E62"/>
    <w:rsid w:val="004C1350"/>
    <w:rsid w:val="004C1E71"/>
    <w:rsid w:val="004C22A7"/>
    <w:rsid w:val="004C24E3"/>
    <w:rsid w:val="004C256B"/>
    <w:rsid w:val="004C3AA2"/>
    <w:rsid w:val="004C3AD6"/>
    <w:rsid w:val="004C3C44"/>
    <w:rsid w:val="004C3C73"/>
    <w:rsid w:val="004C4329"/>
    <w:rsid w:val="004C530E"/>
    <w:rsid w:val="004C5C8F"/>
    <w:rsid w:val="004C6E7F"/>
    <w:rsid w:val="004C727A"/>
    <w:rsid w:val="004C74F7"/>
    <w:rsid w:val="004C76E0"/>
    <w:rsid w:val="004C794C"/>
    <w:rsid w:val="004C7C33"/>
    <w:rsid w:val="004D03AB"/>
    <w:rsid w:val="004D05DF"/>
    <w:rsid w:val="004D0C20"/>
    <w:rsid w:val="004D16F0"/>
    <w:rsid w:val="004D1C3F"/>
    <w:rsid w:val="004D253C"/>
    <w:rsid w:val="004D2920"/>
    <w:rsid w:val="004D2E10"/>
    <w:rsid w:val="004D38A8"/>
    <w:rsid w:val="004D3BD8"/>
    <w:rsid w:val="004D49E9"/>
    <w:rsid w:val="004D5226"/>
    <w:rsid w:val="004D552B"/>
    <w:rsid w:val="004D55A0"/>
    <w:rsid w:val="004D6742"/>
    <w:rsid w:val="004D711C"/>
    <w:rsid w:val="004E100B"/>
    <w:rsid w:val="004E1A79"/>
    <w:rsid w:val="004E2C4C"/>
    <w:rsid w:val="004E305B"/>
    <w:rsid w:val="004E3554"/>
    <w:rsid w:val="004E394A"/>
    <w:rsid w:val="004E3A94"/>
    <w:rsid w:val="004E5532"/>
    <w:rsid w:val="004E7064"/>
    <w:rsid w:val="004E7E39"/>
    <w:rsid w:val="004F063F"/>
    <w:rsid w:val="004F0797"/>
    <w:rsid w:val="004F19B6"/>
    <w:rsid w:val="004F223F"/>
    <w:rsid w:val="004F25B4"/>
    <w:rsid w:val="004F2855"/>
    <w:rsid w:val="004F3B3A"/>
    <w:rsid w:val="004F56D0"/>
    <w:rsid w:val="004F5B53"/>
    <w:rsid w:val="004F6754"/>
    <w:rsid w:val="004F6972"/>
    <w:rsid w:val="00500283"/>
    <w:rsid w:val="00500327"/>
    <w:rsid w:val="00500378"/>
    <w:rsid w:val="005006AC"/>
    <w:rsid w:val="00501873"/>
    <w:rsid w:val="00502736"/>
    <w:rsid w:val="005035E6"/>
    <w:rsid w:val="00503762"/>
    <w:rsid w:val="005042B5"/>
    <w:rsid w:val="0050480B"/>
    <w:rsid w:val="005049EA"/>
    <w:rsid w:val="00505920"/>
    <w:rsid w:val="0050601B"/>
    <w:rsid w:val="00506A2E"/>
    <w:rsid w:val="005070DA"/>
    <w:rsid w:val="00507261"/>
    <w:rsid w:val="00510557"/>
    <w:rsid w:val="00510D61"/>
    <w:rsid w:val="00510F2D"/>
    <w:rsid w:val="00512280"/>
    <w:rsid w:val="0051228E"/>
    <w:rsid w:val="00512B50"/>
    <w:rsid w:val="00512BE6"/>
    <w:rsid w:val="00513368"/>
    <w:rsid w:val="00513A93"/>
    <w:rsid w:val="00513CC2"/>
    <w:rsid w:val="00513CC9"/>
    <w:rsid w:val="00514CD9"/>
    <w:rsid w:val="00514E5B"/>
    <w:rsid w:val="00515022"/>
    <w:rsid w:val="0051590B"/>
    <w:rsid w:val="005162C5"/>
    <w:rsid w:val="00516F6D"/>
    <w:rsid w:val="00517D00"/>
    <w:rsid w:val="0052089C"/>
    <w:rsid w:val="0052112F"/>
    <w:rsid w:val="00521317"/>
    <w:rsid w:val="00521F84"/>
    <w:rsid w:val="00521FC6"/>
    <w:rsid w:val="00523803"/>
    <w:rsid w:val="005240A3"/>
    <w:rsid w:val="00524AD8"/>
    <w:rsid w:val="00524EB3"/>
    <w:rsid w:val="005252F8"/>
    <w:rsid w:val="00525909"/>
    <w:rsid w:val="00526911"/>
    <w:rsid w:val="00527727"/>
    <w:rsid w:val="00527CB7"/>
    <w:rsid w:val="00530040"/>
    <w:rsid w:val="00530DF1"/>
    <w:rsid w:val="005313BC"/>
    <w:rsid w:val="0053151C"/>
    <w:rsid w:val="00533660"/>
    <w:rsid w:val="00533980"/>
    <w:rsid w:val="005345DE"/>
    <w:rsid w:val="005348FA"/>
    <w:rsid w:val="00537503"/>
    <w:rsid w:val="0053774F"/>
    <w:rsid w:val="00540057"/>
    <w:rsid w:val="0054008B"/>
    <w:rsid w:val="005401C2"/>
    <w:rsid w:val="00541F85"/>
    <w:rsid w:val="00542407"/>
    <w:rsid w:val="005425C2"/>
    <w:rsid w:val="00542AA3"/>
    <w:rsid w:val="00542B04"/>
    <w:rsid w:val="005432F7"/>
    <w:rsid w:val="00543ACE"/>
    <w:rsid w:val="00544497"/>
    <w:rsid w:val="00544FA3"/>
    <w:rsid w:val="0054583A"/>
    <w:rsid w:val="00545CBC"/>
    <w:rsid w:val="00545D7C"/>
    <w:rsid w:val="005463A5"/>
    <w:rsid w:val="005465BC"/>
    <w:rsid w:val="00546910"/>
    <w:rsid w:val="00546C6D"/>
    <w:rsid w:val="00546FD6"/>
    <w:rsid w:val="00547AA9"/>
    <w:rsid w:val="0055098B"/>
    <w:rsid w:val="00550A66"/>
    <w:rsid w:val="00550FDA"/>
    <w:rsid w:val="005514B4"/>
    <w:rsid w:val="005517CF"/>
    <w:rsid w:val="00551BB9"/>
    <w:rsid w:val="00552517"/>
    <w:rsid w:val="005534A0"/>
    <w:rsid w:val="00553645"/>
    <w:rsid w:val="005537DC"/>
    <w:rsid w:val="00553839"/>
    <w:rsid w:val="00553DB8"/>
    <w:rsid w:val="00553EDF"/>
    <w:rsid w:val="00554041"/>
    <w:rsid w:val="00554505"/>
    <w:rsid w:val="005558BF"/>
    <w:rsid w:val="0055597C"/>
    <w:rsid w:val="00556EDB"/>
    <w:rsid w:val="0056027B"/>
    <w:rsid w:val="005618E2"/>
    <w:rsid w:val="005625AC"/>
    <w:rsid w:val="00563987"/>
    <w:rsid w:val="00565DEB"/>
    <w:rsid w:val="00566149"/>
    <w:rsid w:val="005668AE"/>
    <w:rsid w:val="00566925"/>
    <w:rsid w:val="00567596"/>
    <w:rsid w:val="00567F48"/>
    <w:rsid w:val="005701A6"/>
    <w:rsid w:val="00570715"/>
    <w:rsid w:val="005708D9"/>
    <w:rsid w:val="00570AC6"/>
    <w:rsid w:val="005718C6"/>
    <w:rsid w:val="00571980"/>
    <w:rsid w:val="00572660"/>
    <w:rsid w:val="0057287B"/>
    <w:rsid w:val="00573039"/>
    <w:rsid w:val="00573331"/>
    <w:rsid w:val="00573ED7"/>
    <w:rsid w:val="00575822"/>
    <w:rsid w:val="00576015"/>
    <w:rsid w:val="005806F8"/>
    <w:rsid w:val="00580CDB"/>
    <w:rsid w:val="005818E4"/>
    <w:rsid w:val="00581BE4"/>
    <w:rsid w:val="00581C55"/>
    <w:rsid w:val="00582704"/>
    <w:rsid w:val="00582794"/>
    <w:rsid w:val="00582A18"/>
    <w:rsid w:val="00582E89"/>
    <w:rsid w:val="0058316A"/>
    <w:rsid w:val="005839DD"/>
    <w:rsid w:val="005843A7"/>
    <w:rsid w:val="00584811"/>
    <w:rsid w:val="00586BEB"/>
    <w:rsid w:val="005871D9"/>
    <w:rsid w:val="005872E7"/>
    <w:rsid w:val="00587AB2"/>
    <w:rsid w:val="00587E6B"/>
    <w:rsid w:val="005902CF"/>
    <w:rsid w:val="00590AB8"/>
    <w:rsid w:val="00590D53"/>
    <w:rsid w:val="0059231D"/>
    <w:rsid w:val="0059246F"/>
    <w:rsid w:val="005930A0"/>
    <w:rsid w:val="0059461F"/>
    <w:rsid w:val="005947AC"/>
    <w:rsid w:val="0059529B"/>
    <w:rsid w:val="0059547B"/>
    <w:rsid w:val="00595484"/>
    <w:rsid w:val="005963B2"/>
    <w:rsid w:val="00596440"/>
    <w:rsid w:val="00596C5C"/>
    <w:rsid w:val="00597BF3"/>
    <w:rsid w:val="005A0275"/>
    <w:rsid w:val="005A0306"/>
    <w:rsid w:val="005A0DD5"/>
    <w:rsid w:val="005A0EC6"/>
    <w:rsid w:val="005A1FDB"/>
    <w:rsid w:val="005A2EAF"/>
    <w:rsid w:val="005A395D"/>
    <w:rsid w:val="005A3B80"/>
    <w:rsid w:val="005A3FF2"/>
    <w:rsid w:val="005A4FB9"/>
    <w:rsid w:val="005A5429"/>
    <w:rsid w:val="005A5C85"/>
    <w:rsid w:val="005A6511"/>
    <w:rsid w:val="005A6B49"/>
    <w:rsid w:val="005A75F0"/>
    <w:rsid w:val="005B028B"/>
    <w:rsid w:val="005B0E81"/>
    <w:rsid w:val="005B15B5"/>
    <w:rsid w:val="005B1A2B"/>
    <w:rsid w:val="005B1C0A"/>
    <w:rsid w:val="005B1E29"/>
    <w:rsid w:val="005B2C74"/>
    <w:rsid w:val="005B2D03"/>
    <w:rsid w:val="005B2D2C"/>
    <w:rsid w:val="005B3983"/>
    <w:rsid w:val="005B3B41"/>
    <w:rsid w:val="005B3C03"/>
    <w:rsid w:val="005B4478"/>
    <w:rsid w:val="005B4C8A"/>
    <w:rsid w:val="005B574F"/>
    <w:rsid w:val="005B5883"/>
    <w:rsid w:val="005B5A3E"/>
    <w:rsid w:val="005B5DB8"/>
    <w:rsid w:val="005B6768"/>
    <w:rsid w:val="005B6FB6"/>
    <w:rsid w:val="005B7371"/>
    <w:rsid w:val="005C0537"/>
    <w:rsid w:val="005C0CA0"/>
    <w:rsid w:val="005C15DD"/>
    <w:rsid w:val="005C1677"/>
    <w:rsid w:val="005C1847"/>
    <w:rsid w:val="005C18DE"/>
    <w:rsid w:val="005C1D79"/>
    <w:rsid w:val="005C212B"/>
    <w:rsid w:val="005C23D5"/>
    <w:rsid w:val="005C2DC9"/>
    <w:rsid w:val="005C2F96"/>
    <w:rsid w:val="005C314E"/>
    <w:rsid w:val="005C3220"/>
    <w:rsid w:val="005C3CC9"/>
    <w:rsid w:val="005C46F7"/>
    <w:rsid w:val="005C56BF"/>
    <w:rsid w:val="005C5DEA"/>
    <w:rsid w:val="005C629D"/>
    <w:rsid w:val="005C6E5A"/>
    <w:rsid w:val="005C76BA"/>
    <w:rsid w:val="005D0EB1"/>
    <w:rsid w:val="005D0EDC"/>
    <w:rsid w:val="005D1658"/>
    <w:rsid w:val="005D2165"/>
    <w:rsid w:val="005D3CD8"/>
    <w:rsid w:val="005D3E1C"/>
    <w:rsid w:val="005D523E"/>
    <w:rsid w:val="005D52AC"/>
    <w:rsid w:val="005D73D7"/>
    <w:rsid w:val="005D7D6E"/>
    <w:rsid w:val="005E06D3"/>
    <w:rsid w:val="005E0BDC"/>
    <w:rsid w:val="005E1DDE"/>
    <w:rsid w:val="005E258C"/>
    <w:rsid w:val="005E324F"/>
    <w:rsid w:val="005E3351"/>
    <w:rsid w:val="005E3395"/>
    <w:rsid w:val="005E3B29"/>
    <w:rsid w:val="005E3D24"/>
    <w:rsid w:val="005E3D82"/>
    <w:rsid w:val="005E3F73"/>
    <w:rsid w:val="005E4AAF"/>
    <w:rsid w:val="005E50FA"/>
    <w:rsid w:val="005E51B1"/>
    <w:rsid w:val="005E5242"/>
    <w:rsid w:val="005E5A17"/>
    <w:rsid w:val="005E6184"/>
    <w:rsid w:val="005E6821"/>
    <w:rsid w:val="005E6A54"/>
    <w:rsid w:val="005E6ABF"/>
    <w:rsid w:val="005E7242"/>
    <w:rsid w:val="005E7F6C"/>
    <w:rsid w:val="005F0583"/>
    <w:rsid w:val="005F0CFB"/>
    <w:rsid w:val="005F0D84"/>
    <w:rsid w:val="005F1137"/>
    <w:rsid w:val="005F22DF"/>
    <w:rsid w:val="005F23A9"/>
    <w:rsid w:val="005F320F"/>
    <w:rsid w:val="005F39AA"/>
    <w:rsid w:val="005F3F6B"/>
    <w:rsid w:val="005F427E"/>
    <w:rsid w:val="005F4A12"/>
    <w:rsid w:val="005F4EDC"/>
    <w:rsid w:val="005F648C"/>
    <w:rsid w:val="005F7E88"/>
    <w:rsid w:val="005F7F17"/>
    <w:rsid w:val="006002F9"/>
    <w:rsid w:val="006006A8"/>
    <w:rsid w:val="00600700"/>
    <w:rsid w:val="0060075C"/>
    <w:rsid w:val="006009F5"/>
    <w:rsid w:val="00601292"/>
    <w:rsid w:val="00601721"/>
    <w:rsid w:val="0060214E"/>
    <w:rsid w:val="00603429"/>
    <w:rsid w:val="0060402C"/>
    <w:rsid w:val="00604A55"/>
    <w:rsid w:val="00604B1A"/>
    <w:rsid w:val="00604B4F"/>
    <w:rsid w:val="00605438"/>
    <w:rsid w:val="00605650"/>
    <w:rsid w:val="00605871"/>
    <w:rsid w:val="006058AC"/>
    <w:rsid w:val="006058C4"/>
    <w:rsid w:val="00606B0F"/>
    <w:rsid w:val="00606B7E"/>
    <w:rsid w:val="00607001"/>
    <w:rsid w:val="00607DD4"/>
    <w:rsid w:val="00610004"/>
    <w:rsid w:val="0061027A"/>
    <w:rsid w:val="00610522"/>
    <w:rsid w:val="00610B95"/>
    <w:rsid w:val="00610D13"/>
    <w:rsid w:val="006111CE"/>
    <w:rsid w:val="0061122C"/>
    <w:rsid w:val="006118A0"/>
    <w:rsid w:val="00611B28"/>
    <w:rsid w:val="00611D3A"/>
    <w:rsid w:val="0061274E"/>
    <w:rsid w:val="00612DF8"/>
    <w:rsid w:val="0061347B"/>
    <w:rsid w:val="00613D35"/>
    <w:rsid w:val="0061419E"/>
    <w:rsid w:val="00614AF2"/>
    <w:rsid w:val="00615298"/>
    <w:rsid w:val="0061644B"/>
    <w:rsid w:val="006200E5"/>
    <w:rsid w:val="006201E2"/>
    <w:rsid w:val="0062025B"/>
    <w:rsid w:val="006207BF"/>
    <w:rsid w:val="00621A32"/>
    <w:rsid w:val="00623CE8"/>
    <w:rsid w:val="00623D9E"/>
    <w:rsid w:val="00624542"/>
    <w:rsid w:val="00625780"/>
    <w:rsid w:val="006258EC"/>
    <w:rsid w:val="00625C96"/>
    <w:rsid w:val="00625D32"/>
    <w:rsid w:val="00625E94"/>
    <w:rsid w:val="006267DA"/>
    <w:rsid w:val="00626B2C"/>
    <w:rsid w:val="006272F5"/>
    <w:rsid w:val="00627811"/>
    <w:rsid w:val="00630011"/>
    <w:rsid w:val="00630FF8"/>
    <w:rsid w:val="00631400"/>
    <w:rsid w:val="0063153A"/>
    <w:rsid w:val="00631BED"/>
    <w:rsid w:val="006326EE"/>
    <w:rsid w:val="006329A8"/>
    <w:rsid w:val="00632E62"/>
    <w:rsid w:val="006339A5"/>
    <w:rsid w:val="00633AAE"/>
    <w:rsid w:val="00633CB7"/>
    <w:rsid w:val="00634C63"/>
    <w:rsid w:val="00634E9D"/>
    <w:rsid w:val="0063679A"/>
    <w:rsid w:val="006367F5"/>
    <w:rsid w:val="00636A0B"/>
    <w:rsid w:val="00636B14"/>
    <w:rsid w:val="00636DDE"/>
    <w:rsid w:val="0063713B"/>
    <w:rsid w:val="00637140"/>
    <w:rsid w:val="006373A3"/>
    <w:rsid w:val="00637AE8"/>
    <w:rsid w:val="0064084B"/>
    <w:rsid w:val="0064107D"/>
    <w:rsid w:val="00641321"/>
    <w:rsid w:val="00642010"/>
    <w:rsid w:val="0064242A"/>
    <w:rsid w:val="00642770"/>
    <w:rsid w:val="00642A9E"/>
    <w:rsid w:val="00643701"/>
    <w:rsid w:val="0064401E"/>
    <w:rsid w:val="00645BFF"/>
    <w:rsid w:val="00646BD6"/>
    <w:rsid w:val="006470B0"/>
    <w:rsid w:val="0064756D"/>
    <w:rsid w:val="00650556"/>
    <w:rsid w:val="0065059B"/>
    <w:rsid w:val="006506F5"/>
    <w:rsid w:val="00651A5E"/>
    <w:rsid w:val="00651B9E"/>
    <w:rsid w:val="00651C58"/>
    <w:rsid w:val="00651EC9"/>
    <w:rsid w:val="00652118"/>
    <w:rsid w:val="006529A3"/>
    <w:rsid w:val="00652AF0"/>
    <w:rsid w:val="00652D2A"/>
    <w:rsid w:val="0065311D"/>
    <w:rsid w:val="0065323C"/>
    <w:rsid w:val="006534EA"/>
    <w:rsid w:val="00653F0D"/>
    <w:rsid w:val="0065461D"/>
    <w:rsid w:val="00654DDD"/>
    <w:rsid w:val="00654E16"/>
    <w:rsid w:val="00654EEB"/>
    <w:rsid w:val="006551CC"/>
    <w:rsid w:val="006554C5"/>
    <w:rsid w:val="006557DA"/>
    <w:rsid w:val="00655946"/>
    <w:rsid w:val="006563C1"/>
    <w:rsid w:val="00656734"/>
    <w:rsid w:val="006568A9"/>
    <w:rsid w:val="00657779"/>
    <w:rsid w:val="00660674"/>
    <w:rsid w:val="00660A18"/>
    <w:rsid w:val="00661EFD"/>
    <w:rsid w:val="006621B7"/>
    <w:rsid w:val="0066266E"/>
    <w:rsid w:val="006626C1"/>
    <w:rsid w:val="006629FF"/>
    <w:rsid w:val="00662CF6"/>
    <w:rsid w:val="00662FEF"/>
    <w:rsid w:val="0066384A"/>
    <w:rsid w:val="00663F12"/>
    <w:rsid w:val="00664505"/>
    <w:rsid w:val="006649EA"/>
    <w:rsid w:val="00664DC3"/>
    <w:rsid w:val="00664F38"/>
    <w:rsid w:val="00664F3A"/>
    <w:rsid w:val="006664F2"/>
    <w:rsid w:val="00666ADA"/>
    <w:rsid w:val="006678DE"/>
    <w:rsid w:val="00670537"/>
    <w:rsid w:val="00670B86"/>
    <w:rsid w:val="006712B6"/>
    <w:rsid w:val="00671E7A"/>
    <w:rsid w:val="006728A3"/>
    <w:rsid w:val="00672F0E"/>
    <w:rsid w:val="00673005"/>
    <w:rsid w:val="00673045"/>
    <w:rsid w:val="00673174"/>
    <w:rsid w:val="006740B7"/>
    <w:rsid w:val="006742CB"/>
    <w:rsid w:val="00675953"/>
    <w:rsid w:val="00675F80"/>
    <w:rsid w:val="00676C4A"/>
    <w:rsid w:val="00677B82"/>
    <w:rsid w:val="00677D72"/>
    <w:rsid w:val="00680173"/>
    <w:rsid w:val="006809A2"/>
    <w:rsid w:val="00681BD2"/>
    <w:rsid w:val="006820F2"/>
    <w:rsid w:val="0068250A"/>
    <w:rsid w:val="00682708"/>
    <w:rsid w:val="006836EA"/>
    <w:rsid w:val="006843EE"/>
    <w:rsid w:val="00684416"/>
    <w:rsid w:val="00684CFF"/>
    <w:rsid w:val="0068574F"/>
    <w:rsid w:val="006862D3"/>
    <w:rsid w:val="00686713"/>
    <w:rsid w:val="00686A8D"/>
    <w:rsid w:val="00686DC6"/>
    <w:rsid w:val="00687603"/>
    <w:rsid w:val="00687851"/>
    <w:rsid w:val="00691845"/>
    <w:rsid w:val="00691C45"/>
    <w:rsid w:val="006922D5"/>
    <w:rsid w:val="00692E23"/>
    <w:rsid w:val="00693D01"/>
    <w:rsid w:val="0069417E"/>
    <w:rsid w:val="006942D3"/>
    <w:rsid w:val="006953BB"/>
    <w:rsid w:val="00695BCE"/>
    <w:rsid w:val="00696680"/>
    <w:rsid w:val="006967B8"/>
    <w:rsid w:val="00696D17"/>
    <w:rsid w:val="00697BC2"/>
    <w:rsid w:val="00697BD5"/>
    <w:rsid w:val="006A09EC"/>
    <w:rsid w:val="006A0C29"/>
    <w:rsid w:val="006A0C88"/>
    <w:rsid w:val="006A0E62"/>
    <w:rsid w:val="006A106A"/>
    <w:rsid w:val="006A12DB"/>
    <w:rsid w:val="006A18BC"/>
    <w:rsid w:val="006A1EB2"/>
    <w:rsid w:val="006A24F0"/>
    <w:rsid w:val="006A42D7"/>
    <w:rsid w:val="006A42F7"/>
    <w:rsid w:val="006A61F0"/>
    <w:rsid w:val="006A6369"/>
    <w:rsid w:val="006A71F3"/>
    <w:rsid w:val="006A736B"/>
    <w:rsid w:val="006A7505"/>
    <w:rsid w:val="006A7571"/>
    <w:rsid w:val="006A7829"/>
    <w:rsid w:val="006A7F1D"/>
    <w:rsid w:val="006B154F"/>
    <w:rsid w:val="006B246A"/>
    <w:rsid w:val="006B2A0B"/>
    <w:rsid w:val="006B2A86"/>
    <w:rsid w:val="006B2FF5"/>
    <w:rsid w:val="006B3855"/>
    <w:rsid w:val="006B3F92"/>
    <w:rsid w:val="006B4280"/>
    <w:rsid w:val="006B446B"/>
    <w:rsid w:val="006B4CC3"/>
    <w:rsid w:val="006B4F36"/>
    <w:rsid w:val="006B678A"/>
    <w:rsid w:val="006B748E"/>
    <w:rsid w:val="006B7FF2"/>
    <w:rsid w:val="006C00DE"/>
    <w:rsid w:val="006C04D3"/>
    <w:rsid w:val="006C08E7"/>
    <w:rsid w:val="006C2D24"/>
    <w:rsid w:val="006C371A"/>
    <w:rsid w:val="006C3F8B"/>
    <w:rsid w:val="006C4A8D"/>
    <w:rsid w:val="006C4FDE"/>
    <w:rsid w:val="006C5EA6"/>
    <w:rsid w:val="006C6148"/>
    <w:rsid w:val="006C6570"/>
    <w:rsid w:val="006C68DD"/>
    <w:rsid w:val="006C76AA"/>
    <w:rsid w:val="006C7956"/>
    <w:rsid w:val="006C7BD4"/>
    <w:rsid w:val="006D0700"/>
    <w:rsid w:val="006D14EC"/>
    <w:rsid w:val="006D15F5"/>
    <w:rsid w:val="006D1739"/>
    <w:rsid w:val="006D18F2"/>
    <w:rsid w:val="006D1990"/>
    <w:rsid w:val="006D1AD1"/>
    <w:rsid w:val="006D1B08"/>
    <w:rsid w:val="006D220D"/>
    <w:rsid w:val="006D2EBE"/>
    <w:rsid w:val="006D3077"/>
    <w:rsid w:val="006D34E1"/>
    <w:rsid w:val="006D3BB3"/>
    <w:rsid w:val="006D48F0"/>
    <w:rsid w:val="006D493E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207A"/>
    <w:rsid w:val="006E217C"/>
    <w:rsid w:val="006E22DC"/>
    <w:rsid w:val="006E23D3"/>
    <w:rsid w:val="006E257D"/>
    <w:rsid w:val="006E3257"/>
    <w:rsid w:val="006E369C"/>
    <w:rsid w:val="006E3D9F"/>
    <w:rsid w:val="006E40FB"/>
    <w:rsid w:val="006E5C03"/>
    <w:rsid w:val="006E5C66"/>
    <w:rsid w:val="006E633C"/>
    <w:rsid w:val="006E70D4"/>
    <w:rsid w:val="006E715B"/>
    <w:rsid w:val="006E77C8"/>
    <w:rsid w:val="006E7D34"/>
    <w:rsid w:val="006F361A"/>
    <w:rsid w:val="006F3E76"/>
    <w:rsid w:val="006F3EE9"/>
    <w:rsid w:val="006F3F2D"/>
    <w:rsid w:val="006F4483"/>
    <w:rsid w:val="006F4F3F"/>
    <w:rsid w:val="006F528F"/>
    <w:rsid w:val="006F6F33"/>
    <w:rsid w:val="00701B16"/>
    <w:rsid w:val="00701C1E"/>
    <w:rsid w:val="00701EFA"/>
    <w:rsid w:val="00701FED"/>
    <w:rsid w:val="00702086"/>
    <w:rsid w:val="0070254D"/>
    <w:rsid w:val="007027EF"/>
    <w:rsid w:val="007031AA"/>
    <w:rsid w:val="00703895"/>
    <w:rsid w:val="007038AC"/>
    <w:rsid w:val="007043A0"/>
    <w:rsid w:val="00704488"/>
    <w:rsid w:val="00704A6D"/>
    <w:rsid w:val="0070505D"/>
    <w:rsid w:val="007055D7"/>
    <w:rsid w:val="00706FE2"/>
    <w:rsid w:val="00707400"/>
    <w:rsid w:val="00707560"/>
    <w:rsid w:val="00707A88"/>
    <w:rsid w:val="00710505"/>
    <w:rsid w:val="0071082E"/>
    <w:rsid w:val="00710F06"/>
    <w:rsid w:val="00711C56"/>
    <w:rsid w:val="00711C9A"/>
    <w:rsid w:val="00711F39"/>
    <w:rsid w:val="00713E41"/>
    <w:rsid w:val="007147E7"/>
    <w:rsid w:val="00714E3F"/>
    <w:rsid w:val="00715444"/>
    <w:rsid w:val="00715B80"/>
    <w:rsid w:val="00715F25"/>
    <w:rsid w:val="00715F87"/>
    <w:rsid w:val="0071652A"/>
    <w:rsid w:val="00716660"/>
    <w:rsid w:val="00716A8A"/>
    <w:rsid w:val="00716EB8"/>
    <w:rsid w:val="00716ECC"/>
    <w:rsid w:val="00717132"/>
    <w:rsid w:val="00717A92"/>
    <w:rsid w:val="00717C12"/>
    <w:rsid w:val="0072389F"/>
    <w:rsid w:val="00723A30"/>
    <w:rsid w:val="00723CD9"/>
    <w:rsid w:val="00723E05"/>
    <w:rsid w:val="00724803"/>
    <w:rsid w:val="007249BD"/>
    <w:rsid w:val="00725BC0"/>
    <w:rsid w:val="00725DED"/>
    <w:rsid w:val="00725E2E"/>
    <w:rsid w:val="00725EEA"/>
    <w:rsid w:val="0072648A"/>
    <w:rsid w:val="00726E6B"/>
    <w:rsid w:val="007272BC"/>
    <w:rsid w:val="00727379"/>
    <w:rsid w:val="007279D0"/>
    <w:rsid w:val="00727ED8"/>
    <w:rsid w:val="0073032D"/>
    <w:rsid w:val="00732317"/>
    <w:rsid w:val="00732948"/>
    <w:rsid w:val="00733D12"/>
    <w:rsid w:val="00735199"/>
    <w:rsid w:val="00736318"/>
    <w:rsid w:val="00736903"/>
    <w:rsid w:val="00736D6D"/>
    <w:rsid w:val="00737021"/>
    <w:rsid w:val="007371A1"/>
    <w:rsid w:val="00740787"/>
    <w:rsid w:val="00740A96"/>
    <w:rsid w:val="00741083"/>
    <w:rsid w:val="00741128"/>
    <w:rsid w:val="007411F8"/>
    <w:rsid w:val="0074147E"/>
    <w:rsid w:val="007417E8"/>
    <w:rsid w:val="00741937"/>
    <w:rsid w:val="00742266"/>
    <w:rsid w:val="007429F4"/>
    <w:rsid w:val="00742FDC"/>
    <w:rsid w:val="0074333F"/>
    <w:rsid w:val="00743380"/>
    <w:rsid w:val="00743AD7"/>
    <w:rsid w:val="00743BE2"/>
    <w:rsid w:val="007443CF"/>
    <w:rsid w:val="007457CB"/>
    <w:rsid w:val="00745CAD"/>
    <w:rsid w:val="00745D1D"/>
    <w:rsid w:val="007462DE"/>
    <w:rsid w:val="00746419"/>
    <w:rsid w:val="00746B6B"/>
    <w:rsid w:val="00746E0C"/>
    <w:rsid w:val="0074717D"/>
    <w:rsid w:val="00750275"/>
    <w:rsid w:val="00750357"/>
    <w:rsid w:val="00750488"/>
    <w:rsid w:val="0075116B"/>
    <w:rsid w:val="00751A42"/>
    <w:rsid w:val="00751C52"/>
    <w:rsid w:val="00751EC8"/>
    <w:rsid w:val="0075215F"/>
    <w:rsid w:val="00752DD0"/>
    <w:rsid w:val="007537EA"/>
    <w:rsid w:val="00753B08"/>
    <w:rsid w:val="00755418"/>
    <w:rsid w:val="00755508"/>
    <w:rsid w:val="007556B1"/>
    <w:rsid w:val="007559A1"/>
    <w:rsid w:val="00755AA3"/>
    <w:rsid w:val="007563BB"/>
    <w:rsid w:val="007563CB"/>
    <w:rsid w:val="00756664"/>
    <w:rsid w:val="0075727E"/>
    <w:rsid w:val="007577DF"/>
    <w:rsid w:val="007579DC"/>
    <w:rsid w:val="00757A72"/>
    <w:rsid w:val="00757DBC"/>
    <w:rsid w:val="007601D1"/>
    <w:rsid w:val="00760EB6"/>
    <w:rsid w:val="007610C6"/>
    <w:rsid w:val="00761773"/>
    <w:rsid w:val="0076273F"/>
    <w:rsid w:val="0076287F"/>
    <w:rsid w:val="00762885"/>
    <w:rsid w:val="00762CAB"/>
    <w:rsid w:val="007636C2"/>
    <w:rsid w:val="00764181"/>
    <w:rsid w:val="00764468"/>
    <w:rsid w:val="007644F8"/>
    <w:rsid w:val="007646B2"/>
    <w:rsid w:val="00766961"/>
    <w:rsid w:val="00766B9D"/>
    <w:rsid w:val="00767058"/>
    <w:rsid w:val="0076706E"/>
    <w:rsid w:val="007676BA"/>
    <w:rsid w:val="00770DCA"/>
    <w:rsid w:val="007712A2"/>
    <w:rsid w:val="007713A2"/>
    <w:rsid w:val="007733EE"/>
    <w:rsid w:val="007744B8"/>
    <w:rsid w:val="00774970"/>
    <w:rsid w:val="00775FA2"/>
    <w:rsid w:val="0077651D"/>
    <w:rsid w:val="00776A41"/>
    <w:rsid w:val="00776D8D"/>
    <w:rsid w:val="00777C03"/>
    <w:rsid w:val="00777D32"/>
    <w:rsid w:val="007811B3"/>
    <w:rsid w:val="00781666"/>
    <w:rsid w:val="007821BC"/>
    <w:rsid w:val="00782290"/>
    <w:rsid w:val="007833A7"/>
    <w:rsid w:val="007834A7"/>
    <w:rsid w:val="007839CD"/>
    <w:rsid w:val="0078460F"/>
    <w:rsid w:val="00784D7C"/>
    <w:rsid w:val="0078563D"/>
    <w:rsid w:val="007869DC"/>
    <w:rsid w:val="00787639"/>
    <w:rsid w:val="00787660"/>
    <w:rsid w:val="007876AA"/>
    <w:rsid w:val="00787A01"/>
    <w:rsid w:val="00787C4C"/>
    <w:rsid w:val="00787D30"/>
    <w:rsid w:val="00790780"/>
    <w:rsid w:val="00790B61"/>
    <w:rsid w:val="00792EC9"/>
    <w:rsid w:val="007938B1"/>
    <w:rsid w:val="00793FC6"/>
    <w:rsid w:val="007946B8"/>
    <w:rsid w:val="00794E32"/>
    <w:rsid w:val="00795117"/>
    <w:rsid w:val="00795699"/>
    <w:rsid w:val="00797FEA"/>
    <w:rsid w:val="007A0329"/>
    <w:rsid w:val="007A0424"/>
    <w:rsid w:val="007A092E"/>
    <w:rsid w:val="007A1157"/>
    <w:rsid w:val="007A1623"/>
    <w:rsid w:val="007A1D5F"/>
    <w:rsid w:val="007A1DC6"/>
    <w:rsid w:val="007A275E"/>
    <w:rsid w:val="007A2765"/>
    <w:rsid w:val="007A33C3"/>
    <w:rsid w:val="007A367C"/>
    <w:rsid w:val="007A37D2"/>
    <w:rsid w:val="007A403F"/>
    <w:rsid w:val="007A4351"/>
    <w:rsid w:val="007A47E9"/>
    <w:rsid w:val="007A600C"/>
    <w:rsid w:val="007A73EB"/>
    <w:rsid w:val="007A7A34"/>
    <w:rsid w:val="007A7F0E"/>
    <w:rsid w:val="007B00A7"/>
    <w:rsid w:val="007B1370"/>
    <w:rsid w:val="007B162E"/>
    <w:rsid w:val="007B1D20"/>
    <w:rsid w:val="007B206A"/>
    <w:rsid w:val="007B2194"/>
    <w:rsid w:val="007B25CD"/>
    <w:rsid w:val="007B2A96"/>
    <w:rsid w:val="007B3C28"/>
    <w:rsid w:val="007B3F9D"/>
    <w:rsid w:val="007B4938"/>
    <w:rsid w:val="007B6DD9"/>
    <w:rsid w:val="007B7817"/>
    <w:rsid w:val="007B7A41"/>
    <w:rsid w:val="007B7CDB"/>
    <w:rsid w:val="007B7D23"/>
    <w:rsid w:val="007C0AB5"/>
    <w:rsid w:val="007C0FA2"/>
    <w:rsid w:val="007C101A"/>
    <w:rsid w:val="007C14C6"/>
    <w:rsid w:val="007C1523"/>
    <w:rsid w:val="007C17A0"/>
    <w:rsid w:val="007C1945"/>
    <w:rsid w:val="007C2139"/>
    <w:rsid w:val="007C27D6"/>
    <w:rsid w:val="007C2B3F"/>
    <w:rsid w:val="007C2CF5"/>
    <w:rsid w:val="007C2E92"/>
    <w:rsid w:val="007C2F3F"/>
    <w:rsid w:val="007C35C4"/>
    <w:rsid w:val="007C3AAE"/>
    <w:rsid w:val="007C427A"/>
    <w:rsid w:val="007C58A4"/>
    <w:rsid w:val="007C77B6"/>
    <w:rsid w:val="007C7B0D"/>
    <w:rsid w:val="007D004A"/>
    <w:rsid w:val="007D067E"/>
    <w:rsid w:val="007D14E6"/>
    <w:rsid w:val="007D2276"/>
    <w:rsid w:val="007D2531"/>
    <w:rsid w:val="007D39DC"/>
    <w:rsid w:val="007D41DE"/>
    <w:rsid w:val="007D4612"/>
    <w:rsid w:val="007D4DCF"/>
    <w:rsid w:val="007D4F90"/>
    <w:rsid w:val="007D53E9"/>
    <w:rsid w:val="007D56BC"/>
    <w:rsid w:val="007D57A4"/>
    <w:rsid w:val="007D5A87"/>
    <w:rsid w:val="007E245C"/>
    <w:rsid w:val="007E28ED"/>
    <w:rsid w:val="007E2A8B"/>
    <w:rsid w:val="007E313C"/>
    <w:rsid w:val="007E3297"/>
    <w:rsid w:val="007E3608"/>
    <w:rsid w:val="007E4BCB"/>
    <w:rsid w:val="007E4F1F"/>
    <w:rsid w:val="007E55DE"/>
    <w:rsid w:val="007E58D5"/>
    <w:rsid w:val="007E5F37"/>
    <w:rsid w:val="007E6220"/>
    <w:rsid w:val="007E62E7"/>
    <w:rsid w:val="007E6452"/>
    <w:rsid w:val="007E64ED"/>
    <w:rsid w:val="007E67CF"/>
    <w:rsid w:val="007E6B11"/>
    <w:rsid w:val="007E7952"/>
    <w:rsid w:val="007E7FB3"/>
    <w:rsid w:val="007F018E"/>
    <w:rsid w:val="007F066B"/>
    <w:rsid w:val="007F06F5"/>
    <w:rsid w:val="007F0FC0"/>
    <w:rsid w:val="007F1547"/>
    <w:rsid w:val="007F25AB"/>
    <w:rsid w:val="007F267A"/>
    <w:rsid w:val="007F304A"/>
    <w:rsid w:val="007F33D8"/>
    <w:rsid w:val="007F3676"/>
    <w:rsid w:val="007F3840"/>
    <w:rsid w:val="007F3DA0"/>
    <w:rsid w:val="007F3FFC"/>
    <w:rsid w:val="007F4424"/>
    <w:rsid w:val="007F4A05"/>
    <w:rsid w:val="007F4AA4"/>
    <w:rsid w:val="007F5982"/>
    <w:rsid w:val="007F5B54"/>
    <w:rsid w:val="007F5BE2"/>
    <w:rsid w:val="007F69D3"/>
    <w:rsid w:val="007F75CB"/>
    <w:rsid w:val="007F7A0D"/>
    <w:rsid w:val="007F7AF1"/>
    <w:rsid w:val="007F7F32"/>
    <w:rsid w:val="008002EC"/>
    <w:rsid w:val="00800634"/>
    <w:rsid w:val="00801140"/>
    <w:rsid w:val="008016D4"/>
    <w:rsid w:val="00802C57"/>
    <w:rsid w:val="008034E7"/>
    <w:rsid w:val="0080359E"/>
    <w:rsid w:val="00803BF4"/>
    <w:rsid w:val="00804285"/>
    <w:rsid w:val="00804473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519"/>
    <w:rsid w:val="00807576"/>
    <w:rsid w:val="00807DF6"/>
    <w:rsid w:val="0081093F"/>
    <w:rsid w:val="00810A6E"/>
    <w:rsid w:val="00811372"/>
    <w:rsid w:val="0081190F"/>
    <w:rsid w:val="00811D37"/>
    <w:rsid w:val="00811E35"/>
    <w:rsid w:val="00811F33"/>
    <w:rsid w:val="00812AD1"/>
    <w:rsid w:val="008148B0"/>
    <w:rsid w:val="00815D22"/>
    <w:rsid w:val="00815D8C"/>
    <w:rsid w:val="00815F07"/>
    <w:rsid w:val="008163C5"/>
    <w:rsid w:val="008172BA"/>
    <w:rsid w:val="00817EDE"/>
    <w:rsid w:val="00820EED"/>
    <w:rsid w:val="00821BB6"/>
    <w:rsid w:val="00821EBF"/>
    <w:rsid w:val="008236B6"/>
    <w:rsid w:val="008237DB"/>
    <w:rsid w:val="00824863"/>
    <w:rsid w:val="00825654"/>
    <w:rsid w:val="008277FE"/>
    <w:rsid w:val="008303AC"/>
    <w:rsid w:val="00830981"/>
    <w:rsid w:val="0083174E"/>
    <w:rsid w:val="00831AC7"/>
    <w:rsid w:val="00831D9D"/>
    <w:rsid w:val="008321C5"/>
    <w:rsid w:val="008326E6"/>
    <w:rsid w:val="00832C53"/>
    <w:rsid w:val="00833375"/>
    <w:rsid w:val="008333CC"/>
    <w:rsid w:val="00833E89"/>
    <w:rsid w:val="00834128"/>
    <w:rsid w:val="00834242"/>
    <w:rsid w:val="008346FB"/>
    <w:rsid w:val="00834A5B"/>
    <w:rsid w:val="00835C23"/>
    <w:rsid w:val="0083636B"/>
    <w:rsid w:val="00836527"/>
    <w:rsid w:val="008367F0"/>
    <w:rsid w:val="00836CB7"/>
    <w:rsid w:val="0083741E"/>
    <w:rsid w:val="00837DEF"/>
    <w:rsid w:val="00840BCA"/>
    <w:rsid w:val="00840DD9"/>
    <w:rsid w:val="0084257D"/>
    <w:rsid w:val="00842D4B"/>
    <w:rsid w:val="00843790"/>
    <w:rsid w:val="00844703"/>
    <w:rsid w:val="00844730"/>
    <w:rsid w:val="00844D5E"/>
    <w:rsid w:val="00845969"/>
    <w:rsid w:val="008469E4"/>
    <w:rsid w:val="00846EF7"/>
    <w:rsid w:val="008470F4"/>
    <w:rsid w:val="00847946"/>
    <w:rsid w:val="008500C9"/>
    <w:rsid w:val="008517C6"/>
    <w:rsid w:val="00851A15"/>
    <w:rsid w:val="00852343"/>
    <w:rsid w:val="00852DA0"/>
    <w:rsid w:val="0085301E"/>
    <w:rsid w:val="00853283"/>
    <w:rsid w:val="008539FE"/>
    <w:rsid w:val="00853FA0"/>
    <w:rsid w:val="008545A6"/>
    <w:rsid w:val="008550BA"/>
    <w:rsid w:val="00856433"/>
    <w:rsid w:val="00856C17"/>
    <w:rsid w:val="00856D71"/>
    <w:rsid w:val="00856EBD"/>
    <w:rsid w:val="00857E3F"/>
    <w:rsid w:val="00857EEC"/>
    <w:rsid w:val="008617F2"/>
    <w:rsid w:val="0086197F"/>
    <w:rsid w:val="00861FD5"/>
    <w:rsid w:val="00862415"/>
    <w:rsid w:val="00862AC4"/>
    <w:rsid w:val="00862E5A"/>
    <w:rsid w:val="00862F5B"/>
    <w:rsid w:val="008631B6"/>
    <w:rsid w:val="0086397E"/>
    <w:rsid w:val="00863FC2"/>
    <w:rsid w:val="00864361"/>
    <w:rsid w:val="00864D58"/>
    <w:rsid w:val="0086504C"/>
    <w:rsid w:val="0086756E"/>
    <w:rsid w:val="00867871"/>
    <w:rsid w:val="00867B9C"/>
    <w:rsid w:val="008704A4"/>
    <w:rsid w:val="008709A8"/>
    <w:rsid w:val="00871C89"/>
    <w:rsid w:val="00872BD3"/>
    <w:rsid w:val="00872C90"/>
    <w:rsid w:val="00873396"/>
    <w:rsid w:val="00873692"/>
    <w:rsid w:val="0087388E"/>
    <w:rsid w:val="008739C3"/>
    <w:rsid w:val="00873F39"/>
    <w:rsid w:val="00874923"/>
    <w:rsid w:val="00874CB9"/>
    <w:rsid w:val="00874DED"/>
    <w:rsid w:val="00875101"/>
    <w:rsid w:val="008751BB"/>
    <w:rsid w:val="00875727"/>
    <w:rsid w:val="0087635A"/>
    <w:rsid w:val="008763B3"/>
    <w:rsid w:val="00876C28"/>
    <w:rsid w:val="0087705B"/>
    <w:rsid w:val="00877802"/>
    <w:rsid w:val="00877D81"/>
    <w:rsid w:val="00877FBA"/>
    <w:rsid w:val="00880431"/>
    <w:rsid w:val="008804A7"/>
    <w:rsid w:val="008808E4"/>
    <w:rsid w:val="008811AF"/>
    <w:rsid w:val="008813A7"/>
    <w:rsid w:val="00881898"/>
    <w:rsid w:val="00883430"/>
    <w:rsid w:val="0088346E"/>
    <w:rsid w:val="00883A0F"/>
    <w:rsid w:val="00883AE6"/>
    <w:rsid w:val="0088476A"/>
    <w:rsid w:val="008849B5"/>
    <w:rsid w:val="0088537A"/>
    <w:rsid w:val="0088541F"/>
    <w:rsid w:val="00885F5B"/>
    <w:rsid w:val="008864B5"/>
    <w:rsid w:val="00887F3B"/>
    <w:rsid w:val="008901FC"/>
    <w:rsid w:val="00890322"/>
    <w:rsid w:val="0089036E"/>
    <w:rsid w:val="008915FE"/>
    <w:rsid w:val="00891842"/>
    <w:rsid w:val="00892A5A"/>
    <w:rsid w:val="00892DAC"/>
    <w:rsid w:val="00893E1F"/>
    <w:rsid w:val="00893E71"/>
    <w:rsid w:val="0089401D"/>
    <w:rsid w:val="00894459"/>
    <w:rsid w:val="00894A9E"/>
    <w:rsid w:val="00894DA2"/>
    <w:rsid w:val="00895128"/>
    <w:rsid w:val="00895510"/>
    <w:rsid w:val="008956E4"/>
    <w:rsid w:val="008965DD"/>
    <w:rsid w:val="008967B8"/>
    <w:rsid w:val="00896B2C"/>
    <w:rsid w:val="00896C20"/>
    <w:rsid w:val="00896CE0"/>
    <w:rsid w:val="008974C0"/>
    <w:rsid w:val="00897EDD"/>
    <w:rsid w:val="008A0AC8"/>
    <w:rsid w:val="008A148C"/>
    <w:rsid w:val="008A1A59"/>
    <w:rsid w:val="008A1DCF"/>
    <w:rsid w:val="008A2397"/>
    <w:rsid w:val="008A2564"/>
    <w:rsid w:val="008A257C"/>
    <w:rsid w:val="008A32D6"/>
    <w:rsid w:val="008A32DE"/>
    <w:rsid w:val="008A429C"/>
    <w:rsid w:val="008A46EC"/>
    <w:rsid w:val="008A482E"/>
    <w:rsid w:val="008A4DAB"/>
    <w:rsid w:val="008A52DD"/>
    <w:rsid w:val="008A5B55"/>
    <w:rsid w:val="008A6757"/>
    <w:rsid w:val="008A6DD2"/>
    <w:rsid w:val="008A700C"/>
    <w:rsid w:val="008A70C7"/>
    <w:rsid w:val="008A741A"/>
    <w:rsid w:val="008A7495"/>
    <w:rsid w:val="008A7D79"/>
    <w:rsid w:val="008B097C"/>
    <w:rsid w:val="008B0EFF"/>
    <w:rsid w:val="008B109D"/>
    <w:rsid w:val="008B18E3"/>
    <w:rsid w:val="008B2000"/>
    <w:rsid w:val="008B2148"/>
    <w:rsid w:val="008B253D"/>
    <w:rsid w:val="008B2950"/>
    <w:rsid w:val="008B3044"/>
    <w:rsid w:val="008B400E"/>
    <w:rsid w:val="008B46DA"/>
    <w:rsid w:val="008B513D"/>
    <w:rsid w:val="008B5157"/>
    <w:rsid w:val="008B597F"/>
    <w:rsid w:val="008B5ECD"/>
    <w:rsid w:val="008B6240"/>
    <w:rsid w:val="008B6717"/>
    <w:rsid w:val="008B6B83"/>
    <w:rsid w:val="008B758E"/>
    <w:rsid w:val="008B7D11"/>
    <w:rsid w:val="008B7E2D"/>
    <w:rsid w:val="008C007E"/>
    <w:rsid w:val="008C015E"/>
    <w:rsid w:val="008C036F"/>
    <w:rsid w:val="008C055F"/>
    <w:rsid w:val="008C06DC"/>
    <w:rsid w:val="008C12D1"/>
    <w:rsid w:val="008C1840"/>
    <w:rsid w:val="008C2535"/>
    <w:rsid w:val="008C2D14"/>
    <w:rsid w:val="008C32B7"/>
    <w:rsid w:val="008C36D1"/>
    <w:rsid w:val="008C3A82"/>
    <w:rsid w:val="008C3FF2"/>
    <w:rsid w:val="008C4241"/>
    <w:rsid w:val="008C45B3"/>
    <w:rsid w:val="008C4E9A"/>
    <w:rsid w:val="008C598A"/>
    <w:rsid w:val="008C6AB2"/>
    <w:rsid w:val="008C7E8D"/>
    <w:rsid w:val="008C7F29"/>
    <w:rsid w:val="008D01B8"/>
    <w:rsid w:val="008D0A98"/>
    <w:rsid w:val="008D112C"/>
    <w:rsid w:val="008D1276"/>
    <w:rsid w:val="008D1C14"/>
    <w:rsid w:val="008D1D02"/>
    <w:rsid w:val="008D1E2F"/>
    <w:rsid w:val="008D2307"/>
    <w:rsid w:val="008D2CA6"/>
    <w:rsid w:val="008D3305"/>
    <w:rsid w:val="008D35F6"/>
    <w:rsid w:val="008D526C"/>
    <w:rsid w:val="008D576A"/>
    <w:rsid w:val="008D5A98"/>
    <w:rsid w:val="008D63ED"/>
    <w:rsid w:val="008D663C"/>
    <w:rsid w:val="008D6CEF"/>
    <w:rsid w:val="008D760A"/>
    <w:rsid w:val="008E163F"/>
    <w:rsid w:val="008E1BAB"/>
    <w:rsid w:val="008E29F3"/>
    <w:rsid w:val="008E2B88"/>
    <w:rsid w:val="008E3430"/>
    <w:rsid w:val="008E4447"/>
    <w:rsid w:val="008E44BF"/>
    <w:rsid w:val="008E4BC6"/>
    <w:rsid w:val="008E533C"/>
    <w:rsid w:val="008E539A"/>
    <w:rsid w:val="008E646C"/>
    <w:rsid w:val="008E6800"/>
    <w:rsid w:val="008E68CC"/>
    <w:rsid w:val="008E76F1"/>
    <w:rsid w:val="008F0206"/>
    <w:rsid w:val="008F04B0"/>
    <w:rsid w:val="008F0587"/>
    <w:rsid w:val="008F071B"/>
    <w:rsid w:val="008F108D"/>
    <w:rsid w:val="008F1406"/>
    <w:rsid w:val="008F1A59"/>
    <w:rsid w:val="008F1CCA"/>
    <w:rsid w:val="008F211E"/>
    <w:rsid w:val="008F2170"/>
    <w:rsid w:val="008F24AA"/>
    <w:rsid w:val="008F306B"/>
    <w:rsid w:val="008F33F2"/>
    <w:rsid w:val="008F424D"/>
    <w:rsid w:val="008F4E1F"/>
    <w:rsid w:val="008F633C"/>
    <w:rsid w:val="008F68BF"/>
    <w:rsid w:val="008F7156"/>
    <w:rsid w:val="008F7343"/>
    <w:rsid w:val="008F76D8"/>
    <w:rsid w:val="008F78B2"/>
    <w:rsid w:val="008F7997"/>
    <w:rsid w:val="00901575"/>
    <w:rsid w:val="00901CD5"/>
    <w:rsid w:val="00903157"/>
    <w:rsid w:val="009036C9"/>
    <w:rsid w:val="00903F63"/>
    <w:rsid w:val="00905886"/>
    <w:rsid w:val="0090681D"/>
    <w:rsid w:val="00906B65"/>
    <w:rsid w:val="00906E18"/>
    <w:rsid w:val="00906F5C"/>
    <w:rsid w:val="009072C1"/>
    <w:rsid w:val="00907E4A"/>
    <w:rsid w:val="00910009"/>
    <w:rsid w:val="009102EF"/>
    <w:rsid w:val="00910C17"/>
    <w:rsid w:val="00910FB2"/>
    <w:rsid w:val="00911011"/>
    <w:rsid w:val="0091147F"/>
    <w:rsid w:val="0091148F"/>
    <w:rsid w:val="0091188B"/>
    <w:rsid w:val="00911CFD"/>
    <w:rsid w:val="00913A05"/>
    <w:rsid w:val="00913C75"/>
    <w:rsid w:val="0091406E"/>
    <w:rsid w:val="0091408F"/>
    <w:rsid w:val="00914E30"/>
    <w:rsid w:val="00914F9B"/>
    <w:rsid w:val="009150D4"/>
    <w:rsid w:val="009155C4"/>
    <w:rsid w:val="00915C38"/>
    <w:rsid w:val="00915DC6"/>
    <w:rsid w:val="009168E6"/>
    <w:rsid w:val="009207D3"/>
    <w:rsid w:val="00920F92"/>
    <w:rsid w:val="009216F4"/>
    <w:rsid w:val="00921851"/>
    <w:rsid w:val="00921A74"/>
    <w:rsid w:val="00921B80"/>
    <w:rsid w:val="00921B92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608A"/>
    <w:rsid w:val="009261F6"/>
    <w:rsid w:val="0092692C"/>
    <w:rsid w:val="00926FBC"/>
    <w:rsid w:val="0092722C"/>
    <w:rsid w:val="00927C5F"/>
    <w:rsid w:val="0093035D"/>
    <w:rsid w:val="00931DF1"/>
    <w:rsid w:val="00933136"/>
    <w:rsid w:val="00933DA0"/>
    <w:rsid w:val="0093464B"/>
    <w:rsid w:val="00934836"/>
    <w:rsid w:val="00934847"/>
    <w:rsid w:val="009351E1"/>
    <w:rsid w:val="00935370"/>
    <w:rsid w:val="009357CD"/>
    <w:rsid w:val="00935912"/>
    <w:rsid w:val="00935CC8"/>
    <w:rsid w:val="0093633D"/>
    <w:rsid w:val="00937728"/>
    <w:rsid w:val="00937D2D"/>
    <w:rsid w:val="0094138F"/>
    <w:rsid w:val="00941C0E"/>
    <w:rsid w:val="00942864"/>
    <w:rsid w:val="00942D3D"/>
    <w:rsid w:val="00943119"/>
    <w:rsid w:val="00943719"/>
    <w:rsid w:val="009442E0"/>
    <w:rsid w:val="00945A85"/>
    <w:rsid w:val="00945DFC"/>
    <w:rsid w:val="00946457"/>
    <w:rsid w:val="009465DF"/>
    <w:rsid w:val="009470AE"/>
    <w:rsid w:val="0094794A"/>
    <w:rsid w:val="00950246"/>
    <w:rsid w:val="009507C5"/>
    <w:rsid w:val="00950FD8"/>
    <w:rsid w:val="00951407"/>
    <w:rsid w:val="00952BD0"/>
    <w:rsid w:val="00952DAD"/>
    <w:rsid w:val="00952FDA"/>
    <w:rsid w:val="00953EC4"/>
    <w:rsid w:val="00953FE0"/>
    <w:rsid w:val="00954B34"/>
    <w:rsid w:val="00954C3C"/>
    <w:rsid w:val="009550F6"/>
    <w:rsid w:val="00955AE0"/>
    <w:rsid w:val="00955C97"/>
    <w:rsid w:val="00955E62"/>
    <w:rsid w:val="00956479"/>
    <w:rsid w:val="00957849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536E"/>
    <w:rsid w:val="00965662"/>
    <w:rsid w:val="009665A2"/>
    <w:rsid w:val="009666E2"/>
    <w:rsid w:val="00966A38"/>
    <w:rsid w:val="00967461"/>
    <w:rsid w:val="00967C49"/>
    <w:rsid w:val="009706D1"/>
    <w:rsid w:val="0097158E"/>
    <w:rsid w:val="00971B32"/>
    <w:rsid w:val="00971FA0"/>
    <w:rsid w:val="00972A11"/>
    <w:rsid w:val="0097326A"/>
    <w:rsid w:val="009732B1"/>
    <w:rsid w:val="00974AF0"/>
    <w:rsid w:val="00974D22"/>
    <w:rsid w:val="009759AF"/>
    <w:rsid w:val="00975AD5"/>
    <w:rsid w:val="00975D13"/>
    <w:rsid w:val="009763C8"/>
    <w:rsid w:val="0097673C"/>
    <w:rsid w:val="00976EB9"/>
    <w:rsid w:val="00977708"/>
    <w:rsid w:val="00980394"/>
    <w:rsid w:val="00980865"/>
    <w:rsid w:val="00981517"/>
    <w:rsid w:val="00982CC0"/>
    <w:rsid w:val="00982F44"/>
    <w:rsid w:val="00982F92"/>
    <w:rsid w:val="0098398F"/>
    <w:rsid w:val="00983A0B"/>
    <w:rsid w:val="00983D63"/>
    <w:rsid w:val="00983F7D"/>
    <w:rsid w:val="00984232"/>
    <w:rsid w:val="00984315"/>
    <w:rsid w:val="009879ED"/>
    <w:rsid w:val="0099018E"/>
    <w:rsid w:val="00990A42"/>
    <w:rsid w:val="00990B59"/>
    <w:rsid w:val="0099172F"/>
    <w:rsid w:val="00994FC3"/>
    <w:rsid w:val="0099636C"/>
    <w:rsid w:val="00996985"/>
    <w:rsid w:val="00996C04"/>
    <w:rsid w:val="00996FF4"/>
    <w:rsid w:val="009970DB"/>
    <w:rsid w:val="00997C1A"/>
    <w:rsid w:val="009A02FD"/>
    <w:rsid w:val="009A09EB"/>
    <w:rsid w:val="009A14F4"/>
    <w:rsid w:val="009A18E4"/>
    <w:rsid w:val="009A1FCD"/>
    <w:rsid w:val="009A3766"/>
    <w:rsid w:val="009A3BE4"/>
    <w:rsid w:val="009A3D47"/>
    <w:rsid w:val="009A4065"/>
    <w:rsid w:val="009A439A"/>
    <w:rsid w:val="009A5D98"/>
    <w:rsid w:val="009A7816"/>
    <w:rsid w:val="009A78EA"/>
    <w:rsid w:val="009A7949"/>
    <w:rsid w:val="009A7E83"/>
    <w:rsid w:val="009B0583"/>
    <w:rsid w:val="009B0625"/>
    <w:rsid w:val="009B088E"/>
    <w:rsid w:val="009B0B48"/>
    <w:rsid w:val="009B1E8D"/>
    <w:rsid w:val="009B2A3D"/>
    <w:rsid w:val="009B2B2D"/>
    <w:rsid w:val="009B2F6A"/>
    <w:rsid w:val="009B34D7"/>
    <w:rsid w:val="009B3A72"/>
    <w:rsid w:val="009B3CE5"/>
    <w:rsid w:val="009B3E1B"/>
    <w:rsid w:val="009B4607"/>
    <w:rsid w:val="009B4AB2"/>
    <w:rsid w:val="009B4D55"/>
    <w:rsid w:val="009B50AB"/>
    <w:rsid w:val="009B54E4"/>
    <w:rsid w:val="009B572B"/>
    <w:rsid w:val="009B6558"/>
    <w:rsid w:val="009B7765"/>
    <w:rsid w:val="009B7E0E"/>
    <w:rsid w:val="009C0B9C"/>
    <w:rsid w:val="009C11DE"/>
    <w:rsid w:val="009C13D2"/>
    <w:rsid w:val="009C2FC5"/>
    <w:rsid w:val="009C39EC"/>
    <w:rsid w:val="009C3D34"/>
    <w:rsid w:val="009C40A7"/>
    <w:rsid w:val="009C42B0"/>
    <w:rsid w:val="009C4624"/>
    <w:rsid w:val="009C4AF7"/>
    <w:rsid w:val="009C5D24"/>
    <w:rsid w:val="009C62FB"/>
    <w:rsid w:val="009C6761"/>
    <w:rsid w:val="009C6B90"/>
    <w:rsid w:val="009C6E82"/>
    <w:rsid w:val="009C775D"/>
    <w:rsid w:val="009C791E"/>
    <w:rsid w:val="009D0340"/>
    <w:rsid w:val="009D0835"/>
    <w:rsid w:val="009D0C9A"/>
    <w:rsid w:val="009D1A8E"/>
    <w:rsid w:val="009D2CEB"/>
    <w:rsid w:val="009D3A75"/>
    <w:rsid w:val="009D3FDE"/>
    <w:rsid w:val="009D456D"/>
    <w:rsid w:val="009D49A6"/>
    <w:rsid w:val="009D49D2"/>
    <w:rsid w:val="009D4C79"/>
    <w:rsid w:val="009D5985"/>
    <w:rsid w:val="009D59E6"/>
    <w:rsid w:val="009D5C12"/>
    <w:rsid w:val="009D63E8"/>
    <w:rsid w:val="009D694A"/>
    <w:rsid w:val="009D6CBC"/>
    <w:rsid w:val="009D7770"/>
    <w:rsid w:val="009D7B7B"/>
    <w:rsid w:val="009D7C51"/>
    <w:rsid w:val="009D7EC9"/>
    <w:rsid w:val="009E05EC"/>
    <w:rsid w:val="009E2136"/>
    <w:rsid w:val="009E24F4"/>
    <w:rsid w:val="009E2584"/>
    <w:rsid w:val="009E3324"/>
    <w:rsid w:val="009E4968"/>
    <w:rsid w:val="009E49A7"/>
    <w:rsid w:val="009E5008"/>
    <w:rsid w:val="009E5573"/>
    <w:rsid w:val="009E685B"/>
    <w:rsid w:val="009E7057"/>
    <w:rsid w:val="009E7C01"/>
    <w:rsid w:val="009F0648"/>
    <w:rsid w:val="009F17D4"/>
    <w:rsid w:val="009F19FE"/>
    <w:rsid w:val="009F1DA1"/>
    <w:rsid w:val="009F2602"/>
    <w:rsid w:val="009F265B"/>
    <w:rsid w:val="009F3456"/>
    <w:rsid w:val="009F3ADB"/>
    <w:rsid w:val="009F4E9A"/>
    <w:rsid w:val="009F4F6B"/>
    <w:rsid w:val="009F5300"/>
    <w:rsid w:val="009F5473"/>
    <w:rsid w:val="009F55AB"/>
    <w:rsid w:val="009F74FF"/>
    <w:rsid w:val="009F77F7"/>
    <w:rsid w:val="009F7BB4"/>
    <w:rsid w:val="00A00288"/>
    <w:rsid w:val="00A00BBA"/>
    <w:rsid w:val="00A00E30"/>
    <w:rsid w:val="00A0184A"/>
    <w:rsid w:val="00A02491"/>
    <w:rsid w:val="00A03E99"/>
    <w:rsid w:val="00A04618"/>
    <w:rsid w:val="00A046CE"/>
    <w:rsid w:val="00A04799"/>
    <w:rsid w:val="00A04C99"/>
    <w:rsid w:val="00A052AA"/>
    <w:rsid w:val="00A054FC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2BA"/>
    <w:rsid w:val="00A1077B"/>
    <w:rsid w:val="00A1182E"/>
    <w:rsid w:val="00A11AE1"/>
    <w:rsid w:val="00A12709"/>
    <w:rsid w:val="00A129AB"/>
    <w:rsid w:val="00A12BC2"/>
    <w:rsid w:val="00A13E76"/>
    <w:rsid w:val="00A14056"/>
    <w:rsid w:val="00A1482A"/>
    <w:rsid w:val="00A14BCB"/>
    <w:rsid w:val="00A15363"/>
    <w:rsid w:val="00A1553B"/>
    <w:rsid w:val="00A15CED"/>
    <w:rsid w:val="00A15DDB"/>
    <w:rsid w:val="00A16885"/>
    <w:rsid w:val="00A17547"/>
    <w:rsid w:val="00A17852"/>
    <w:rsid w:val="00A17E13"/>
    <w:rsid w:val="00A17F4D"/>
    <w:rsid w:val="00A20663"/>
    <w:rsid w:val="00A20A67"/>
    <w:rsid w:val="00A20AAB"/>
    <w:rsid w:val="00A210FD"/>
    <w:rsid w:val="00A2110F"/>
    <w:rsid w:val="00A219E5"/>
    <w:rsid w:val="00A23A41"/>
    <w:rsid w:val="00A23B5F"/>
    <w:rsid w:val="00A240B8"/>
    <w:rsid w:val="00A242C3"/>
    <w:rsid w:val="00A25160"/>
    <w:rsid w:val="00A2571C"/>
    <w:rsid w:val="00A25C5F"/>
    <w:rsid w:val="00A260F2"/>
    <w:rsid w:val="00A2679D"/>
    <w:rsid w:val="00A26D47"/>
    <w:rsid w:val="00A27022"/>
    <w:rsid w:val="00A279FC"/>
    <w:rsid w:val="00A3021C"/>
    <w:rsid w:val="00A304B6"/>
    <w:rsid w:val="00A30850"/>
    <w:rsid w:val="00A31159"/>
    <w:rsid w:val="00A319F5"/>
    <w:rsid w:val="00A31B84"/>
    <w:rsid w:val="00A31B9D"/>
    <w:rsid w:val="00A32587"/>
    <w:rsid w:val="00A32736"/>
    <w:rsid w:val="00A32D0C"/>
    <w:rsid w:val="00A33297"/>
    <w:rsid w:val="00A33501"/>
    <w:rsid w:val="00A335AB"/>
    <w:rsid w:val="00A338B5"/>
    <w:rsid w:val="00A33F57"/>
    <w:rsid w:val="00A3433E"/>
    <w:rsid w:val="00A34693"/>
    <w:rsid w:val="00A3607D"/>
    <w:rsid w:val="00A36660"/>
    <w:rsid w:val="00A366CD"/>
    <w:rsid w:val="00A36814"/>
    <w:rsid w:val="00A3749C"/>
    <w:rsid w:val="00A377AD"/>
    <w:rsid w:val="00A37AA1"/>
    <w:rsid w:val="00A37DD6"/>
    <w:rsid w:val="00A4010D"/>
    <w:rsid w:val="00A41134"/>
    <w:rsid w:val="00A4196E"/>
    <w:rsid w:val="00A419CA"/>
    <w:rsid w:val="00A424A5"/>
    <w:rsid w:val="00A42A26"/>
    <w:rsid w:val="00A43430"/>
    <w:rsid w:val="00A43689"/>
    <w:rsid w:val="00A441C4"/>
    <w:rsid w:val="00A44437"/>
    <w:rsid w:val="00A44521"/>
    <w:rsid w:val="00A44D8A"/>
    <w:rsid w:val="00A463A9"/>
    <w:rsid w:val="00A467D8"/>
    <w:rsid w:val="00A46851"/>
    <w:rsid w:val="00A472DA"/>
    <w:rsid w:val="00A47C65"/>
    <w:rsid w:val="00A50611"/>
    <w:rsid w:val="00A50BBA"/>
    <w:rsid w:val="00A513AE"/>
    <w:rsid w:val="00A515FE"/>
    <w:rsid w:val="00A51907"/>
    <w:rsid w:val="00A51E72"/>
    <w:rsid w:val="00A52229"/>
    <w:rsid w:val="00A523C2"/>
    <w:rsid w:val="00A52692"/>
    <w:rsid w:val="00A532CF"/>
    <w:rsid w:val="00A53A2A"/>
    <w:rsid w:val="00A54142"/>
    <w:rsid w:val="00A54647"/>
    <w:rsid w:val="00A549F6"/>
    <w:rsid w:val="00A55067"/>
    <w:rsid w:val="00A567D1"/>
    <w:rsid w:val="00A56955"/>
    <w:rsid w:val="00A56E47"/>
    <w:rsid w:val="00A5758E"/>
    <w:rsid w:val="00A600A8"/>
    <w:rsid w:val="00A61B24"/>
    <w:rsid w:val="00A62943"/>
    <w:rsid w:val="00A62956"/>
    <w:rsid w:val="00A62B53"/>
    <w:rsid w:val="00A6367B"/>
    <w:rsid w:val="00A636FD"/>
    <w:rsid w:val="00A63B28"/>
    <w:rsid w:val="00A64ABF"/>
    <w:rsid w:val="00A64B28"/>
    <w:rsid w:val="00A65304"/>
    <w:rsid w:val="00A65910"/>
    <w:rsid w:val="00A65C5E"/>
    <w:rsid w:val="00A67153"/>
    <w:rsid w:val="00A67170"/>
    <w:rsid w:val="00A6790E"/>
    <w:rsid w:val="00A679AE"/>
    <w:rsid w:val="00A67B87"/>
    <w:rsid w:val="00A67C03"/>
    <w:rsid w:val="00A67C28"/>
    <w:rsid w:val="00A7025C"/>
    <w:rsid w:val="00A7040F"/>
    <w:rsid w:val="00A70958"/>
    <w:rsid w:val="00A7096C"/>
    <w:rsid w:val="00A70FA9"/>
    <w:rsid w:val="00A70FD5"/>
    <w:rsid w:val="00A71678"/>
    <w:rsid w:val="00A71C5E"/>
    <w:rsid w:val="00A71D10"/>
    <w:rsid w:val="00A71DEB"/>
    <w:rsid w:val="00A72255"/>
    <w:rsid w:val="00A7237A"/>
    <w:rsid w:val="00A72F66"/>
    <w:rsid w:val="00A731FA"/>
    <w:rsid w:val="00A73D46"/>
    <w:rsid w:val="00A73F7A"/>
    <w:rsid w:val="00A76272"/>
    <w:rsid w:val="00A764CB"/>
    <w:rsid w:val="00A771EC"/>
    <w:rsid w:val="00A773E8"/>
    <w:rsid w:val="00A7757E"/>
    <w:rsid w:val="00A77660"/>
    <w:rsid w:val="00A77FA3"/>
    <w:rsid w:val="00A80048"/>
    <w:rsid w:val="00A80104"/>
    <w:rsid w:val="00A802C7"/>
    <w:rsid w:val="00A80BF3"/>
    <w:rsid w:val="00A80ECD"/>
    <w:rsid w:val="00A82806"/>
    <w:rsid w:val="00A838EE"/>
    <w:rsid w:val="00A83DAC"/>
    <w:rsid w:val="00A84559"/>
    <w:rsid w:val="00A849E4"/>
    <w:rsid w:val="00A84B41"/>
    <w:rsid w:val="00A85415"/>
    <w:rsid w:val="00A854C2"/>
    <w:rsid w:val="00A86E15"/>
    <w:rsid w:val="00A872C3"/>
    <w:rsid w:val="00A907D0"/>
    <w:rsid w:val="00A91036"/>
    <w:rsid w:val="00A9170F"/>
    <w:rsid w:val="00A91E44"/>
    <w:rsid w:val="00A9289B"/>
    <w:rsid w:val="00A94845"/>
    <w:rsid w:val="00A95139"/>
    <w:rsid w:val="00A95B45"/>
    <w:rsid w:val="00A960F9"/>
    <w:rsid w:val="00A963C2"/>
    <w:rsid w:val="00A965CF"/>
    <w:rsid w:val="00A967F8"/>
    <w:rsid w:val="00A96F5A"/>
    <w:rsid w:val="00A974F3"/>
    <w:rsid w:val="00A976CF"/>
    <w:rsid w:val="00AA00C9"/>
    <w:rsid w:val="00AA0D01"/>
    <w:rsid w:val="00AA0F0F"/>
    <w:rsid w:val="00AA10B1"/>
    <w:rsid w:val="00AA15C5"/>
    <w:rsid w:val="00AA1887"/>
    <w:rsid w:val="00AA224D"/>
    <w:rsid w:val="00AA45C3"/>
    <w:rsid w:val="00AA4CCB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F60"/>
    <w:rsid w:val="00AA7019"/>
    <w:rsid w:val="00AA7708"/>
    <w:rsid w:val="00AA7845"/>
    <w:rsid w:val="00AB0245"/>
    <w:rsid w:val="00AB06FB"/>
    <w:rsid w:val="00AB0DF0"/>
    <w:rsid w:val="00AB21F1"/>
    <w:rsid w:val="00AB2586"/>
    <w:rsid w:val="00AB29E8"/>
    <w:rsid w:val="00AB3676"/>
    <w:rsid w:val="00AB39AB"/>
    <w:rsid w:val="00AB3B54"/>
    <w:rsid w:val="00AB3C40"/>
    <w:rsid w:val="00AB3DD9"/>
    <w:rsid w:val="00AB52BE"/>
    <w:rsid w:val="00AB54CD"/>
    <w:rsid w:val="00AB5732"/>
    <w:rsid w:val="00AB5A97"/>
    <w:rsid w:val="00AB6366"/>
    <w:rsid w:val="00AB64E6"/>
    <w:rsid w:val="00AB694A"/>
    <w:rsid w:val="00AB76F1"/>
    <w:rsid w:val="00AB788D"/>
    <w:rsid w:val="00AB7F2B"/>
    <w:rsid w:val="00AC0483"/>
    <w:rsid w:val="00AC0CC5"/>
    <w:rsid w:val="00AC1381"/>
    <w:rsid w:val="00AC15FA"/>
    <w:rsid w:val="00AC339D"/>
    <w:rsid w:val="00AC3A77"/>
    <w:rsid w:val="00AC3B84"/>
    <w:rsid w:val="00AC4085"/>
    <w:rsid w:val="00AC420F"/>
    <w:rsid w:val="00AC490F"/>
    <w:rsid w:val="00AC4913"/>
    <w:rsid w:val="00AC4CE4"/>
    <w:rsid w:val="00AC5C9B"/>
    <w:rsid w:val="00AC5E95"/>
    <w:rsid w:val="00AC663E"/>
    <w:rsid w:val="00AC6B47"/>
    <w:rsid w:val="00AC7111"/>
    <w:rsid w:val="00AC7645"/>
    <w:rsid w:val="00AC7EEA"/>
    <w:rsid w:val="00AD17A9"/>
    <w:rsid w:val="00AD1DB6"/>
    <w:rsid w:val="00AD33BA"/>
    <w:rsid w:val="00AD378F"/>
    <w:rsid w:val="00AD40EF"/>
    <w:rsid w:val="00AD4A7E"/>
    <w:rsid w:val="00AD6069"/>
    <w:rsid w:val="00AD6845"/>
    <w:rsid w:val="00AD6A70"/>
    <w:rsid w:val="00AD6E63"/>
    <w:rsid w:val="00AD6FA5"/>
    <w:rsid w:val="00AD773E"/>
    <w:rsid w:val="00AD7A1F"/>
    <w:rsid w:val="00AE0BDA"/>
    <w:rsid w:val="00AE0D7B"/>
    <w:rsid w:val="00AE1BDF"/>
    <w:rsid w:val="00AE1C02"/>
    <w:rsid w:val="00AE3483"/>
    <w:rsid w:val="00AE35B3"/>
    <w:rsid w:val="00AE3964"/>
    <w:rsid w:val="00AE3C95"/>
    <w:rsid w:val="00AE6680"/>
    <w:rsid w:val="00AE6730"/>
    <w:rsid w:val="00AE68A0"/>
    <w:rsid w:val="00AE68CC"/>
    <w:rsid w:val="00AE6E22"/>
    <w:rsid w:val="00AE6E37"/>
    <w:rsid w:val="00AE70F1"/>
    <w:rsid w:val="00AE7D33"/>
    <w:rsid w:val="00AE7F06"/>
    <w:rsid w:val="00AE7FB1"/>
    <w:rsid w:val="00AF001C"/>
    <w:rsid w:val="00AF0666"/>
    <w:rsid w:val="00AF08CF"/>
    <w:rsid w:val="00AF104C"/>
    <w:rsid w:val="00AF1F24"/>
    <w:rsid w:val="00AF24BE"/>
    <w:rsid w:val="00AF2AA4"/>
    <w:rsid w:val="00AF3A00"/>
    <w:rsid w:val="00AF4557"/>
    <w:rsid w:val="00AF46E3"/>
    <w:rsid w:val="00AF4985"/>
    <w:rsid w:val="00AF5C51"/>
    <w:rsid w:val="00AF6206"/>
    <w:rsid w:val="00AF6281"/>
    <w:rsid w:val="00AF6CB1"/>
    <w:rsid w:val="00AF7A57"/>
    <w:rsid w:val="00AF7AA8"/>
    <w:rsid w:val="00B0020E"/>
    <w:rsid w:val="00B0059F"/>
    <w:rsid w:val="00B009AC"/>
    <w:rsid w:val="00B01A68"/>
    <w:rsid w:val="00B02380"/>
    <w:rsid w:val="00B03227"/>
    <w:rsid w:val="00B03536"/>
    <w:rsid w:val="00B03A4F"/>
    <w:rsid w:val="00B03C03"/>
    <w:rsid w:val="00B03EA3"/>
    <w:rsid w:val="00B053FA"/>
    <w:rsid w:val="00B05426"/>
    <w:rsid w:val="00B0667B"/>
    <w:rsid w:val="00B06D33"/>
    <w:rsid w:val="00B071B3"/>
    <w:rsid w:val="00B072BB"/>
    <w:rsid w:val="00B07505"/>
    <w:rsid w:val="00B079BC"/>
    <w:rsid w:val="00B079BE"/>
    <w:rsid w:val="00B07C48"/>
    <w:rsid w:val="00B07FBD"/>
    <w:rsid w:val="00B100B3"/>
    <w:rsid w:val="00B1101C"/>
    <w:rsid w:val="00B1160E"/>
    <w:rsid w:val="00B12A68"/>
    <w:rsid w:val="00B12BED"/>
    <w:rsid w:val="00B13450"/>
    <w:rsid w:val="00B13777"/>
    <w:rsid w:val="00B1428E"/>
    <w:rsid w:val="00B14DBC"/>
    <w:rsid w:val="00B14DC3"/>
    <w:rsid w:val="00B15338"/>
    <w:rsid w:val="00B15967"/>
    <w:rsid w:val="00B15E3C"/>
    <w:rsid w:val="00B16582"/>
    <w:rsid w:val="00B165D8"/>
    <w:rsid w:val="00B16A55"/>
    <w:rsid w:val="00B16F24"/>
    <w:rsid w:val="00B175F4"/>
    <w:rsid w:val="00B2061D"/>
    <w:rsid w:val="00B20963"/>
    <w:rsid w:val="00B20DD6"/>
    <w:rsid w:val="00B21EC5"/>
    <w:rsid w:val="00B21FB5"/>
    <w:rsid w:val="00B22468"/>
    <w:rsid w:val="00B22C3B"/>
    <w:rsid w:val="00B22EA2"/>
    <w:rsid w:val="00B24335"/>
    <w:rsid w:val="00B25A30"/>
    <w:rsid w:val="00B25FC2"/>
    <w:rsid w:val="00B25FF8"/>
    <w:rsid w:val="00B269FB"/>
    <w:rsid w:val="00B26A40"/>
    <w:rsid w:val="00B27F98"/>
    <w:rsid w:val="00B300CF"/>
    <w:rsid w:val="00B304F0"/>
    <w:rsid w:val="00B31A6E"/>
    <w:rsid w:val="00B31C2F"/>
    <w:rsid w:val="00B3206E"/>
    <w:rsid w:val="00B3247E"/>
    <w:rsid w:val="00B3287C"/>
    <w:rsid w:val="00B32D6E"/>
    <w:rsid w:val="00B32F52"/>
    <w:rsid w:val="00B33775"/>
    <w:rsid w:val="00B34929"/>
    <w:rsid w:val="00B355F7"/>
    <w:rsid w:val="00B356F3"/>
    <w:rsid w:val="00B365B3"/>
    <w:rsid w:val="00B37538"/>
    <w:rsid w:val="00B409BC"/>
    <w:rsid w:val="00B40A0A"/>
    <w:rsid w:val="00B42262"/>
    <w:rsid w:val="00B425D4"/>
    <w:rsid w:val="00B42C70"/>
    <w:rsid w:val="00B43D53"/>
    <w:rsid w:val="00B43DBE"/>
    <w:rsid w:val="00B4401E"/>
    <w:rsid w:val="00B455E6"/>
    <w:rsid w:val="00B45DFE"/>
    <w:rsid w:val="00B46786"/>
    <w:rsid w:val="00B46D61"/>
    <w:rsid w:val="00B46FF1"/>
    <w:rsid w:val="00B47194"/>
    <w:rsid w:val="00B47CAB"/>
    <w:rsid w:val="00B50DB0"/>
    <w:rsid w:val="00B50F94"/>
    <w:rsid w:val="00B51235"/>
    <w:rsid w:val="00B51431"/>
    <w:rsid w:val="00B52191"/>
    <w:rsid w:val="00B52824"/>
    <w:rsid w:val="00B53188"/>
    <w:rsid w:val="00B54759"/>
    <w:rsid w:val="00B547CF"/>
    <w:rsid w:val="00B5493E"/>
    <w:rsid w:val="00B553A4"/>
    <w:rsid w:val="00B554DD"/>
    <w:rsid w:val="00B55792"/>
    <w:rsid w:val="00B55ADF"/>
    <w:rsid w:val="00B55D7B"/>
    <w:rsid w:val="00B560C2"/>
    <w:rsid w:val="00B560E1"/>
    <w:rsid w:val="00B56119"/>
    <w:rsid w:val="00B56280"/>
    <w:rsid w:val="00B56B11"/>
    <w:rsid w:val="00B56B1E"/>
    <w:rsid w:val="00B573C7"/>
    <w:rsid w:val="00B575E7"/>
    <w:rsid w:val="00B60EEC"/>
    <w:rsid w:val="00B615E4"/>
    <w:rsid w:val="00B6282F"/>
    <w:rsid w:val="00B62C20"/>
    <w:rsid w:val="00B639F5"/>
    <w:rsid w:val="00B64C91"/>
    <w:rsid w:val="00B6539F"/>
    <w:rsid w:val="00B655A0"/>
    <w:rsid w:val="00B65B73"/>
    <w:rsid w:val="00B65DA6"/>
    <w:rsid w:val="00B66502"/>
    <w:rsid w:val="00B66CA7"/>
    <w:rsid w:val="00B67431"/>
    <w:rsid w:val="00B67551"/>
    <w:rsid w:val="00B67E39"/>
    <w:rsid w:val="00B70809"/>
    <w:rsid w:val="00B72E09"/>
    <w:rsid w:val="00B7377F"/>
    <w:rsid w:val="00B73BBB"/>
    <w:rsid w:val="00B73CF5"/>
    <w:rsid w:val="00B74586"/>
    <w:rsid w:val="00B748C4"/>
    <w:rsid w:val="00B7505D"/>
    <w:rsid w:val="00B75C3D"/>
    <w:rsid w:val="00B75FB1"/>
    <w:rsid w:val="00B763F7"/>
    <w:rsid w:val="00B76AD2"/>
    <w:rsid w:val="00B77148"/>
    <w:rsid w:val="00B77921"/>
    <w:rsid w:val="00B80753"/>
    <w:rsid w:val="00B8077E"/>
    <w:rsid w:val="00B8083C"/>
    <w:rsid w:val="00B80E2B"/>
    <w:rsid w:val="00B818F5"/>
    <w:rsid w:val="00B81E5A"/>
    <w:rsid w:val="00B82512"/>
    <w:rsid w:val="00B8352F"/>
    <w:rsid w:val="00B835B4"/>
    <w:rsid w:val="00B837E8"/>
    <w:rsid w:val="00B83BC2"/>
    <w:rsid w:val="00B84B09"/>
    <w:rsid w:val="00B84DED"/>
    <w:rsid w:val="00B85897"/>
    <w:rsid w:val="00B860BA"/>
    <w:rsid w:val="00B86C2A"/>
    <w:rsid w:val="00B86CFD"/>
    <w:rsid w:val="00B87743"/>
    <w:rsid w:val="00B87DDB"/>
    <w:rsid w:val="00B87F04"/>
    <w:rsid w:val="00B90515"/>
    <w:rsid w:val="00B9084E"/>
    <w:rsid w:val="00B90A02"/>
    <w:rsid w:val="00B90B57"/>
    <w:rsid w:val="00B911C3"/>
    <w:rsid w:val="00B9150F"/>
    <w:rsid w:val="00B91897"/>
    <w:rsid w:val="00B92827"/>
    <w:rsid w:val="00B92951"/>
    <w:rsid w:val="00B92B94"/>
    <w:rsid w:val="00B93153"/>
    <w:rsid w:val="00B93376"/>
    <w:rsid w:val="00B9366B"/>
    <w:rsid w:val="00B93CB7"/>
    <w:rsid w:val="00B93EA7"/>
    <w:rsid w:val="00B93ECD"/>
    <w:rsid w:val="00B9433D"/>
    <w:rsid w:val="00B944D7"/>
    <w:rsid w:val="00B950AA"/>
    <w:rsid w:val="00B95EAC"/>
    <w:rsid w:val="00B96106"/>
    <w:rsid w:val="00B96509"/>
    <w:rsid w:val="00B9687E"/>
    <w:rsid w:val="00B96CA0"/>
    <w:rsid w:val="00B97066"/>
    <w:rsid w:val="00BA0551"/>
    <w:rsid w:val="00BA0B8F"/>
    <w:rsid w:val="00BA0DB9"/>
    <w:rsid w:val="00BA0E8F"/>
    <w:rsid w:val="00BA0F9E"/>
    <w:rsid w:val="00BA1D01"/>
    <w:rsid w:val="00BA1FB1"/>
    <w:rsid w:val="00BA242D"/>
    <w:rsid w:val="00BA33C2"/>
    <w:rsid w:val="00BA3466"/>
    <w:rsid w:val="00BA4CEA"/>
    <w:rsid w:val="00BA5732"/>
    <w:rsid w:val="00BA5F19"/>
    <w:rsid w:val="00BA6013"/>
    <w:rsid w:val="00BA6BBA"/>
    <w:rsid w:val="00BA71B5"/>
    <w:rsid w:val="00BB0001"/>
    <w:rsid w:val="00BB0351"/>
    <w:rsid w:val="00BB062E"/>
    <w:rsid w:val="00BB0D5A"/>
    <w:rsid w:val="00BB1070"/>
    <w:rsid w:val="00BB1485"/>
    <w:rsid w:val="00BB1F62"/>
    <w:rsid w:val="00BB2384"/>
    <w:rsid w:val="00BB2812"/>
    <w:rsid w:val="00BB28CB"/>
    <w:rsid w:val="00BB31AB"/>
    <w:rsid w:val="00BB4060"/>
    <w:rsid w:val="00BB4789"/>
    <w:rsid w:val="00BB5049"/>
    <w:rsid w:val="00BB5F50"/>
    <w:rsid w:val="00BB622D"/>
    <w:rsid w:val="00BB6421"/>
    <w:rsid w:val="00BB695F"/>
    <w:rsid w:val="00BB70BB"/>
    <w:rsid w:val="00BB74F7"/>
    <w:rsid w:val="00BB7807"/>
    <w:rsid w:val="00BB7DD4"/>
    <w:rsid w:val="00BC0BA3"/>
    <w:rsid w:val="00BC0DA1"/>
    <w:rsid w:val="00BC1554"/>
    <w:rsid w:val="00BC176E"/>
    <w:rsid w:val="00BC17D7"/>
    <w:rsid w:val="00BC1B9F"/>
    <w:rsid w:val="00BC1C3E"/>
    <w:rsid w:val="00BC1F24"/>
    <w:rsid w:val="00BC2EF6"/>
    <w:rsid w:val="00BC340E"/>
    <w:rsid w:val="00BC347E"/>
    <w:rsid w:val="00BC3EBF"/>
    <w:rsid w:val="00BC41F8"/>
    <w:rsid w:val="00BC4459"/>
    <w:rsid w:val="00BC4802"/>
    <w:rsid w:val="00BC4817"/>
    <w:rsid w:val="00BC5581"/>
    <w:rsid w:val="00BC5D21"/>
    <w:rsid w:val="00BC67F8"/>
    <w:rsid w:val="00BC68FB"/>
    <w:rsid w:val="00BC7AD6"/>
    <w:rsid w:val="00BC7BC7"/>
    <w:rsid w:val="00BC7C4D"/>
    <w:rsid w:val="00BD0D10"/>
    <w:rsid w:val="00BD19B5"/>
    <w:rsid w:val="00BD1E82"/>
    <w:rsid w:val="00BD1F6A"/>
    <w:rsid w:val="00BD21FD"/>
    <w:rsid w:val="00BD223D"/>
    <w:rsid w:val="00BD242D"/>
    <w:rsid w:val="00BD256D"/>
    <w:rsid w:val="00BD297F"/>
    <w:rsid w:val="00BD2F13"/>
    <w:rsid w:val="00BD3784"/>
    <w:rsid w:val="00BD3E67"/>
    <w:rsid w:val="00BD4C05"/>
    <w:rsid w:val="00BD54E9"/>
    <w:rsid w:val="00BD6568"/>
    <w:rsid w:val="00BD6723"/>
    <w:rsid w:val="00BD707C"/>
    <w:rsid w:val="00BD7377"/>
    <w:rsid w:val="00BD7716"/>
    <w:rsid w:val="00BE154F"/>
    <w:rsid w:val="00BE193C"/>
    <w:rsid w:val="00BE28A1"/>
    <w:rsid w:val="00BE3106"/>
    <w:rsid w:val="00BE3508"/>
    <w:rsid w:val="00BE37DA"/>
    <w:rsid w:val="00BE42E0"/>
    <w:rsid w:val="00BE44BE"/>
    <w:rsid w:val="00BE45A3"/>
    <w:rsid w:val="00BE5DA4"/>
    <w:rsid w:val="00BE611A"/>
    <w:rsid w:val="00BE774A"/>
    <w:rsid w:val="00BF0A8B"/>
    <w:rsid w:val="00BF0DEB"/>
    <w:rsid w:val="00BF12F7"/>
    <w:rsid w:val="00BF1E06"/>
    <w:rsid w:val="00BF2B1D"/>
    <w:rsid w:val="00BF3C26"/>
    <w:rsid w:val="00BF3D04"/>
    <w:rsid w:val="00BF3E5C"/>
    <w:rsid w:val="00BF3F31"/>
    <w:rsid w:val="00BF434D"/>
    <w:rsid w:val="00BF437F"/>
    <w:rsid w:val="00BF5593"/>
    <w:rsid w:val="00BF5627"/>
    <w:rsid w:val="00BF573F"/>
    <w:rsid w:val="00BF5E49"/>
    <w:rsid w:val="00BF632A"/>
    <w:rsid w:val="00BF66CE"/>
    <w:rsid w:val="00BF70DE"/>
    <w:rsid w:val="00BF72C1"/>
    <w:rsid w:val="00BF74FE"/>
    <w:rsid w:val="00C00792"/>
    <w:rsid w:val="00C00B05"/>
    <w:rsid w:val="00C00EED"/>
    <w:rsid w:val="00C01669"/>
    <w:rsid w:val="00C036D2"/>
    <w:rsid w:val="00C0412B"/>
    <w:rsid w:val="00C048FC"/>
    <w:rsid w:val="00C04DA0"/>
    <w:rsid w:val="00C0554B"/>
    <w:rsid w:val="00C056EB"/>
    <w:rsid w:val="00C05FC5"/>
    <w:rsid w:val="00C069B3"/>
    <w:rsid w:val="00C06E32"/>
    <w:rsid w:val="00C07383"/>
    <w:rsid w:val="00C07446"/>
    <w:rsid w:val="00C07C9F"/>
    <w:rsid w:val="00C1020E"/>
    <w:rsid w:val="00C10FE4"/>
    <w:rsid w:val="00C11739"/>
    <w:rsid w:val="00C11DCE"/>
    <w:rsid w:val="00C1226D"/>
    <w:rsid w:val="00C127B7"/>
    <w:rsid w:val="00C129BA"/>
    <w:rsid w:val="00C13123"/>
    <w:rsid w:val="00C13546"/>
    <w:rsid w:val="00C1386B"/>
    <w:rsid w:val="00C142C3"/>
    <w:rsid w:val="00C147AD"/>
    <w:rsid w:val="00C1538D"/>
    <w:rsid w:val="00C15960"/>
    <w:rsid w:val="00C1662C"/>
    <w:rsid w:val="00C16783"/>
    <w:rsid w:val="00C1748D"/>
    <w:rsid w:val="00C2095C"/>
    <w:rsid w:val="00C209F1"/>
    <w:rsid w:val="00C214A7"/>
    <w:rsid w:val="00C21697"/>
    <w:rsid w:val="00C218E5"/>
    <w:rsid w:val="00C2243E"/>
    <w:rsid w:val="00C22771"/>
    <w:rsid w:val="00C228D9"/>
    <w:rsid w:val="00C2290B"/>
    <w:rsid w:val="00C22DEB"/>
    <w:rsid w:val="00C23BFD"/>
    <w:rsid w:val="00C23CD7"/>
    <w:rsid w:val="00C23E45"/>
    <w:rsid w:val="00C245FD"/>
    <w:rsid w:val="00C252E1"/>
    <w:rsid w:val="00C25948"/>
    <w:rsid w:val="00C26903"/>
    <w:rsid w:val="00C26AE7"/>
    <w:rsid w:val="00C26E4E"/>
    <w:rsid w:val="00C26EB7"/>
    <w:rsid w:val="00C278A6"/>
    <w:rsid w:val="00C27B3A"/>
    <w:rsid w:val="00C30935"/>
    <w:rsid w:val="00C30D90"/>
    <w:rsid w:val="00C32E0E"/>
    <w:rsid w:val="00C34D33"/>
    <w:rsid w:val="00C359EE"/>
    <w:rsid w:val="00C35F72"/>
    <w:rsid w:val="00C36633"/>
    <w:rsid w:val="00C366CE"/>
    <w:rsid w:val="00C36B56"/>
    <w:rsid w:val="00C37139"/>
    <w:rsid w:val="00C37AC6"/>
    <w:rsid w:val="00C37BED"/>
    <w:rsid w:val="00C37E53"/>
    <w:rsid w:val="00C40013"/>
    <w:rsid w:val="00C40380"/>
    <w:rsid w:val="00C406A0"/>
    <w:rsid w:val="00C406BE"/>
    <w:rsid w:val="00C40BA0"/>
    <w:rsid w:val="00C40DC9"/>
    <w:rsid w:val="00C40F0C"/>
    <w:rsid w:val="00C40F25"/>
    <w:rsid w:val="00C41F7B"/>
    <w:rsid w:val="00C426D8"/>
    <w:rsid w:val="00C42AF5"/>
    <w:rsid w:val="00C42FD3"/>
    <w:rsid w:val="00C43395"/>
    <w:rsid w:val="00C4340C"/>
    <w:rsid w:val="00C43496"/>
    <w:rsid w:val="00C437E4"/>
    <w:rsid w:val="00C442CB"/>
    <w:rsid w:val="00C44347"/>
    <w:rsid w:val="00C45CBB"/>
    <w:rsid w:val="00C45EB8"/>
    <w:rsid w:val="00C46419"/>
    <w:rsid w:val="00C4665D"/>
    <w:rsid w:val="00C46754"/>
    <w:rsid w:val="00C46E44"/>
    <w:rsid w:val="00C46E78"/>
    <w:rsid w:val="00C470A3"/>
    <w:rsid w:val="00C4725A"/>
    <w:rsid w:val="00C52F11"/>
    <w:rsid w:val="00C53864"/>
    <w:rsid w:val="00C53ADC"/>
    <w:rsid w:val="00C53DA0"/>
    <w:rsid w:val="00C54FE2"/>
    <w:rsid w:val="00C555D2"/>
    <w:rsid w:val="00C55678"/>
    <w:rsid w:val="00C55947"/>
    <w:rsid w:val="00C55BBA"/>
    <w:rsid w:val="00C55F61"/>
    <w:rsid w:val="00C56273"/>
    <w:rsid w:val="00C562CF"/>
    <w:rsid w:val="00C57934"/>
    <w:rsid w:val="00C57A27"/>
    <w:rsid w:val="00C57AA4"/>
    <w:rsid w:val="00C57D86"/>
    <w:rsid w:val="00C57F17"/>
    <w:rsid w:val="00C62152"/>
    <w:rsid w:val="00C62191"/>
    <w:rsid w:val="00C625C3"/>
    <w:rsid w:val="00C62A4C"/>
    <w:rsid w:val="00C62B6A"/>
    <w:rsid w:val="00C6334E"/>
    <w:rsid w:val="00C647EC"/>
    <w:rsid w:val="00C64A15"/>
    <w:rsid w:val="00C64BB0"/>
    <w:rsid w:val="00C64CE8"/>
    <w:rsid w:val="00C65402"/>
    <w:rsid w:val="00C65E6A"/>
    <w:rsid w:val="00C65FEB"/>
    <w:rsid w:val="00C66507"/>
    <w:rsid w:val="00C66977"/>
    <w:rsid w:val="00C671F1"/>
    <w:rsid w:val="00C67630"/>
    <w:rsid w:val="00C7002B"/>
    <w:rsid w:val="00C702FD"/>
    <w:rsid w:val="00C703E8"/>
    <w:rsid w:val="00C70ADA"/>
    <w:rsid w:val="00C70D7C"/>
    <w:rsid w:val="00C70FD3"/>
    <w:rsid w:val="00C712F2"/>
    <w:rsid w:val="00C72A04"/>
    <w:rsid w:val="00C72BCF"/>
    <w:rsid w:val="00C72EAD"/>
    <w:rsid w:val="00C730CB"/>
    <w:rsid w:val="00C73337"/>
    <w:rsid w:val="00C73EE9"/>
    <w:rsid w:val="00C7463E"/>
    <w:rsid w:val="00C7464C"/>
    <w:rsid w:val="00C747E8"/>
    <w:rsid w:val="00C74959"/>
    <w:rsid w:val="00C74AC1"/>
    <w:rsid w:val="00C74B7E"/>
    <w:rsid w:val="00C75263"/>
    <w:rsid w:val="00C752DF"/>
    <w:rsid w:val="00C758D9"/>
    <w:rsid w:val="00C75974"/>
    <w:rsid w:val="00C80591"/>
    <w:rsid w:val="00C80834"/>
    <w:rsid w:val="00C81216"/>
    <w:rsid w:val="00C82C47"/>
    <w:rsid w:val="00C83EAB"/>
    <w:rsid w:val="00C842CC"/>
    <w:rsid w:val="00C84515"/>
    <w:rsid w:val="00C85DB7"/>
    <w:rsid w:val="00C86025"/>
    <w:rsid w:val="00C86065"/>
    <w:rsid w:val="00C861F2"/>
    <w:rsid w:val="00C86F57"/>
    <w:rsid w:val="00C903D5"/>
    <w:rsid w:val="00C906CD"/>
    <w:rsid w:val="00C9079E"/>
    <w:rsid w:val="00C90905"/>
    <w:rsid w:val="00C90DC4"/>
    <w:rsid w:val="00C9133E"/>
    <w:rsid w:val="00C91372"/>
    <w:rsid w:val="00C91966"/>
    <w:rsid w:val="00C91BC5"/>
    <w:rsid w:val="00C921C8"/>
    <w:rsid w:val="00C92441"/>
    <w:rsid w:val="00C93271"/>
    <w:rsid w:val="00C935D0"/>
    <w:rsid w:val="00C93D49"/>
    <w:rsid w:val="00C955E7"/>
    <w:rsid w:val="00C96994"/>
    <w:rsid w:val="00C96A5D"/>
    <w:rsid w:val="00C970A8"/>
    <w:rsid w:val="00CA0586"/>
    <w:rsid w:val="00CA0CD9"/>
    <w:rsid w:val="00CA144D"/>
    <w:rsid w:val="00CA1683"/>
    <w:rsid w:val="00CA1E15"/>
    <w:rsid w:val="00CA25AE"/>
    <w:rsid w:val="00CA288D"/>
    <w:rsid w:val="00CA2BD0"/>
    <w:rsid w:val="00CA2ECF"/>
    <w:rsid w:val="00CA3A08"/>
    <w:rsid w:val="00CA5666"/>
    <w:rsid w:val="00CA5E6C"/>
    <w:rsid w:val="00CA63EE"/>
    <w:rsid w:val="00CA6737"/>
    <w:rsid w:val="00CA6B33"/>
    <w:rsid w:val="00CA6D87"/>
    <w:rsid w:val="00CA709A"/>
    <w:rsid w:val="00CA7251"/>
    <w:rsid w:val="00CA7E23"/>
    <w:rsid w:val="00CB0257"/>
    <w:rsid w:val="00CB194C"/>
    <w:rsid w:val="00CB1A7E"/>
    <w:rsid w:val="00CB2741"/>
    <w:rsid w:val="00CB527B"/>
    <w:rsid w:val="00CB674F"/>
    <w:rsid w:val="00CB69C1"/>
    <w:rsid w:val="00CB6B4C"/>
    <w:rsid w:val="00CB7088"/>
    <w:rsid w:val="00CB71CE"/>
    <w:rsid w:val="00CB7719"/>
    <w:rsid w:val="00CC04FF"/>
    <w:rsid w:val="00CC0A90"/>
    <w:rsid w:val="00CC0F58"/>
    <w:rsid w:val="00CC13D3"/>
    <w:rsid w:val="00CC1C9F"/>
    <w:rsid w:val="00CC1D88"/>
    <w:rsid w:val="00CC2AC4"/>
    <w:rsid w:val="00CC2B54"/>
    <w:rsid w:val="00CC331D"/>
    <w:rsid w:val="00CC3C8C"/>
    <w:rsid w:val="00CC4556"/>
    <w:rsid w:val="00CC45E2"/>
    <w:rsid w:val="00CC4A85"/>
    <w:rsid w:val="00CC4F21"/>
    <w:rsid w:val="00CC56E1"/>
    <w:rsid w:val="00CC75DA"/>
    <w:rsid w:val="00CC7868"/>
    <w:rsid w:val="00CC7F3B"/>
    <w:rsid w:val="00CD0BFE"/>
    <w:rsid w:val="00CD1F3D"/>
    <w:rsid w:val="00CD1F64"/>
    <w:rsid w:val="00CD20BB"/>
    <w:rsid w:val="00CD2D36"/>
    <w:rsid w:val="00CD324D"/>
    <w:rsid w:val="00CD3D00"/>
    <w:rsid w:val="00CD4273"/>
    <w:rsid w:val="00CD4952"/>
    <w:rsid w:val="00CD4BA3"/>
    <w:rsid w:val="00CD508B"/>
    <w:rsid w:val="00CD50DC"/>
    <w:rsid w:val="00CD52AC"/>
    <w:rsid w:val="00CD5EEE"/>
    <w:rsid w:val="00CD6286"/>
    <w:rsid w:val="00CD6E1C"/>
    <w:rsid w:val="00CD6F39"/>
    <w:rsid w:val="00CD7A20"/>
    <w:rsid w:val="00CD7A27"/>
    <w:rsid w:val="00CE01D3"/>
    <w:rsid w:val="00CE1C12"/>
    <w:rsid w:val="00CE2461"/>
    <w:rsid w:val="00CE2D67"/>
    <w:rsid w:val="00CE34E2"/>
    <w:rsid w:val="00CE3647"/>
    <w:rsid w:val="00CE367E"/>
    <w:rsid w:val="00CE37F1"/>
    <w:rsid w:val="00CE3E7A"/>
    <w:rsid w:val="00CE48F7"/>
    <w:rsid w:val="00CE4952"/>
    <w:rsid w:val="00CE54C5"/>
    <w:rsid w:val="00CE56F7"/>
    <w:rsid w:val="00CE6BAA"/>
    <w:rsid w:val="00CE6C46"/>
    <w:rsid w:val="00CE70BD"/>
    <w:rsid w:val="00CF1517"/>
    <w:rsid w:val="00CF19A8"/>
    <w:rsid w:val="00CF2553"/>
    <w:rsid w:val="00CF2A58"/>
    <w:rsid w:val="00CF30FA"/>
    <w:rsid w:val="00CF3289"/>
    <w:rsid w:val="00CF33B7"/>
    <w:rsid w:val="00CF3777"/>
    <w:rsid w:val="00CF3B27"/>
    <w:rsid w:val="00CF3BD8"/>
    <w:rsid w:val="00CF3E06"/>
    <w:rsid w:val="00CF4323"/>
    <w:rsid w:val="00CF5D79"/>
    <w:rsid w:val="00CF6BEA"/>
    <w:rsid w:val="00CF712A"/>
    <w:rsid w:val="00CF741C"/>
    <w:rsid w:val="00CF7B2F"/>
    <w:rsid w:val="00CF7C62"/>
    <w:rsid w:val="00CF7FA7"/>
    <w:rsid w:val="00D0023A"/>
    <w:rsid w:val="00D010CD"/>
    <w:rsid w:val="00D0291F"/>
    <w:rsid w:val="00D03109"/>
    <w:rsid w:val="00D03389"/>
    <w:rsid w:val="00D03D46"/>
    <w:rsid w:val="00D03FB3"/>
    <w:rsid w:val="00D05237"/>
    <w:rsid w:val="00D0553F"/>
    <w:rsid w:val="00D05A74"/>
    <w:rsid w:val="00D05CE6"/>
    <w:rsid w:val="00D066FB"/>
    <w:rsid w:val="00D06779"/>
    <w:rsid w:val="00D06864"/>
    <w:rsid w:val="00D07183"/>
    <w:rsid w:val="00D07328"/>
    <w:rsid w:val="00D10F01"/>
    <w:rsid w:val="00D1176E"/>
    <w:rsid w:val="00D1195D"/>
    <w:rsid w:val="00D11EC3"/>
    <w:rsid w:val="00D11F4A"/>
    <w:rsid w:val="00D123E1"/>
    <w:rsid w:val="00D12BC0"/>
    <w:rsid w:val="00D12BF2"/>
    <w:rsid w:val="00D12EA4"/>
    <w:rsid w:val="00D13944"/>
    <w:rsid w:val="00D14266"/>
    <w:rsid w:val="00D146A5"/>
    <w:rsid w:val="00D147E2"/>
    <w:rsid w:val="00D14A13"/>
    <w:rsid w:val="00D14FF7"/>
    <w:rsid w:val="00D1515C"/>
    <w:rsid w:val="00D1530A"/>
    <w:rsid w:val="00D1573D"/>
    <w:rsid w:val="00D15754"/>
    <w:rsid w:val="00D1604C"/>
    <w:rsid w:val="00D200BB"/>
    <w:rsid w:val="00D2014D"/>
    <w:rsid w:val="00D20557"/>
    <w:rsid w:val="00D2057E"/>
    <w:rsid w:val="00D20A9E"/>
    <w:rsid w:val="00D20B5C"/>
    <w:rsid w:val="00D212C0"/>
    <w:rsid w:val="00D21334"/>
    <w:rsid w:val="00D21568"/>
    <w:rsid w:val="00D21A49"/>
    <w:rsid w:val="00D224E9"/>
    <w:rsid w:val="00D22B4B"/>
    <w:rsid w:val="00D22DFE"/>
    <w:rsid w:val="00D230D4"/>
    <w:rsid w:val="00D231D3"/>
    <w:rsid w:val="00D23A28"/>
    <w:rsid w:val="00D24775"/>
    <w:rsid w:val="00D24B13"/>
    <w:rsid w:val="00D256F8"/>
    <w:rsid w:val="00D261A4"/>
    <w:rsid w:val="00D2669C"/>
    <w:rsid w:val="00D27631"/>
    <w:rsid w:val="00D27F97"/>
    <w:rsid w:val="00D31523"/>
    <w:rsid w:val="00D331D4"/>
    <w:rsid w:val="00D338CC"/>
    <w:rsid w:val="00D33EC8"/>
    <w:rsid w:val="00D34CA0"/>
    <w:rsid w:val="00D34D13"/>
    <w:rsid w:val="00D35BF1"/>
    <w:rsid w:val="00D35F85"/>
    <w:rsid w:val="00D370FE"/>
    <w:rsid w:val="00D373A1"/>
    <w:rsid w:val="00D373EF"/>
    <w:rsid w:val="00D37F22"/>
    <w:rsid w:val="00D37FED"/>
    <w:rsid w:val="00D40425"/>
    <w:rsid w:val="00D414D4"/>
    <w:rsid w:val="00D417B1"/>
    <w:rsid w:val="00D420D3"/>
    <w:rsid w:val="00D420D8"/>
    <w:rsid w:val="00D42CDE"/>
    <w:rsid w:val="00D442EC"/>
    <w:rsid w:val="00D442EF"/>
    <w:rsid w:val="00D4473F"/>
    <w:rsid w:val="00D45492"/>
    <w:rsid w:val="00D455CE"/>
    <w:rsid w:val="00D457F5"/>
    <w:rsid w:val="00D46418"/>
    <w:rsid w:val="00D46D49"/>
    <w:rsid w:val="00D50914"/>
    <w:rsid w:val="00D5099D"/>
    <w:rsid w:val="00D51213"/>
    <w:rsid w:val="00D5199B"/>
    <w:rsid w:val="00D52362"/>
    <w:rsid w:val="00D52C4B"/>
    <w:rsid w:val="00D52C74"/>
    <w:rsid w:val="00D53006"/>
    <w:rsid w:val="00D53675"/>
    <w:rsid w:val="00D53BF2"/>
    <w:rsid w:val="00D54013"/>
    <w:rsid w:val="00D540EC"/>
    <w:rsid w:val="00D54152"/>
    <w:rsid w:val="00D541B7"/>
    <w:rsid w:val="00D544C5"/>
    <w:rsid w:val="00D54812"/>
    <w:rsid w:val="00D55086"/>
    <w:rsid w:val="00D553F5"/>
    <w:rsid w:val="00D5575D"/>
    <w:rsid w:val="00D557F5"/>
    <w:rsid w:val="00D55CD3"/>
    <w:rsid w:val="00D5606C"/>
    <w:rsid w:val="00D565AF"/>
    <w:rsid w:val="00D565CB"/>
    <w:rsid w:val="00D56BBF"/>
    <w:rsid w:val="00D56C75"/>
    <w:rsid w:val="00D57CD2"/>
    <w:rsid w:val="00D57EEC"/>
    <w:rsid w:val="00D57FA1"/>
    <w:rsid w:val="00D60B7A"/>
    <w:rsid w:val="00D60C38"/>
    <w:rsid w:val="00D60C4D"/>
    <w:rsid w:val="00D613B8"/>
    <w:rsid w:val="00D615FE"/>
    <w:rsid w:val="00D620FC"/>
    <w:rsid w:val="00D621D5"/>
    <w:rsid w:val="00D6258C"/>
    <w:rsid w:val="00D625C0"/>
    <w:rsid w:val="00D6355C"/>
    <w:rsid w:val="00D64026"/>
    <w:rsid w:val="00D64868"/>
    <w:rsid w:val="00D64AEC"/>
    <w:rsid w:val="00D64E44"/>
    <w:rsid w:val="00D66135"/>
    <w:rsid w:val="00D66B22"/>
    <w:rsid w:val="00D66D9D"/>
    <w:rsid w:val="00D70066"/>
    <w:rsid w:val="00D71CFC"/>
    <w:rsid w:val="00D723CD"/>
    <w:rsid w:val="00D72B81"/>
    <w:rsid w:val="00D73733"/>
    <w:rsid w:val="00D73995"/>
    <w:rsid w:val="00D74405"/>
    <w:rsid w:val="00D760B1"/>
    <w:rsid w:val="00D767A9"/>
    <w:rsid w:val="00D76FD4"/>
    <w:rsid w:val="00D77EC4"/>
    <w:rsid w:val="00D810B0"/>
    <w:rsid w:val="00D81402"/>
    <w:rsid w:val="00D82E99"/>
    <w:rsid w:val="00D82F76"/>
    <w:rsid w:val="00D830FE"/>
    <w:rsid w:val="00D831E7"/>
    <w:rsid w:val="00D8396B"/>
    <w:rsid w:val="00D83D64"/>
    <w:rsid w:val="00D84331"/>
    <w:rsid w:val="00D8501A"/>
    <w:rsid w:val="00D850BA"/>
    <w:rsid w:val="00D851D8"/>
    <w:rsid w:val="00D857B6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90039"/>
    <w:rsid w:val="00D903FA"/>
    <w:rsid w:val="00D906E0"/>
    <w:rsid w:val="00D910C3"/>
    <w:rsid w:val="00D91458"/>
    <w:rsid w:val="00D91DC7"/>
    <w:rsid w:val="00D9251F"/>
    <w:rsid w:val="00D92839"/>
    <w:rsid w:val="00D928E3"/>
    <w:rsid w:val="00D943C1"/>
    <w:rsid w:val="00D943C4"/>
    <w:rsid w:val="00D954B6"/>
    <w:rsid w:val="00D955B8"/>
    <w:rsid w:val="00D95D08"/>
    <w:rsid w:val="00D95E03"/>
    <w:rsid w:val="00D96304"/>
    <w:rsid w:val="00D9717A"/>
    <w:rsid w:val="00D9763A"/>
    <w:rsid w:val="00D97BDB"/>
    <w:rsid w:val="00DA0186"/>
    <w:rsid w:val="00DA01EE"/>
    <w:rsid w:val="00DA04ED"/>
    <w:rsid w:val="00DA0F2A"/>
    <w:rsid w:val="00DA222B"/>
    <w:rsid w:val="00DA2978"/>
    <w:rsid w:val="00DA2ADB"/>
    <w:rsid w:val="00DA33B8"/>
    <w:rsid w:val="00DA373F"/>
    <w:rsid w:val="00DA3B0C"/>
    <w:rsid w:val="00DA4362"/>
    <w:rsid w:val="00DA436A"/>
    <w:rsid w:val="00DA4521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DF3"/>
    <w:rsid w:val="00DA724F"/>
    <w:rsid w:val="00DA7434"/>
    <w:rsid w:val="00DA779E"/>
    <w:rsid w:val="00DA7D84"/>
    <w:rsid w:val="00DB001D"/>
    <w:rsid w:val="00DB00D6"/>
    <w:rsid w:val="00DB077B"/>
    <w:rsid w:val="00DB0B57"/>
    <w:rsid w:val="00DB0EBF"/>
    <w:rsid w:val="00DB19CF"/>
    <w:rsid w:val="00DB1A11"/>
    <w:rsid w:val="00DB232C"/>
    <w:rsid w:val="00DB236B"/>
    <w:rsid w:val="00DB24A3"/>
    <w:rsid w:val="00DB30A4"/>
    <w:rsid w:val="00DB354F"/>
    <w:rsid w:val="00DB3C02"/>
    <w:rsid w:val="00DB3CC7"/>
    <w:rsid w:val="00DB3F00"/>
    <w:rsid w:val="00DB4A6A"/>
    <w:rsid w:val="00DB5C45"/>
    <w:rsid w:val="00DB6214"/>
    <w:rsid w:val="00DB63AC"/>
    <w:rsid w:val="00DB63D2"/>
    <w:rsid w:val="00DB64A9"/>
    <w:rsid w:val="00DB691C"/>
    <w:rsid w:val="00DB726A"/>
    <w:rsid w:val="00DB7870"/>
    <w:rsid w:val="00DC01B8"/>
    <w:rsid w:val="00DC0DB3"/>
    <w:rsid w:val="00DC1A19"/>
    <w:rsid w:val="00DC1AF7"/>
    <w:rsid w:val="00DC1BF8"/>
    <w:rsid w:val="00DC2C04"/>
    <w:rsid w:val="00DC320F"/>
    <w:rsid w:val="00DC45FF"/>
    <w:rsid w:val="00DC4D67"/>
    <w:rsid w:val="00DC4F9F"/>
    <w:rsid w:val="00DC54B7"/>
    <w:rsid w:val="00DC56BA"/>
    <w:rsid w:val="00DC694C"/>
    <w:rsid w:val="00DC6F54"/>
    <w:rsid w:val="00DD15D4"/>
    <w:rsid w:val="00DD1671"/>
    <w:rsid w:val="00DD17AC"/>
    <w:rsid w:val="00DD2860"/>
    <w:rsid w:val="00DD2EC5"/>
    <w:rsid w:val="00DD334C"/>
    <w:rsid w:val="00DD34BC"/>
    <w:rsid w:val="00DD3BA2"/>
    <w:rsid w:val="00DD4559"/>
    <w:rsid w:val="00DD4D22"/>
    <w:rsid w:val="00DD4F70"/>
    <w:rsid w:val="00DD51EC"/>
    <w:rsid w:val="00DD53BD"/>
    <w:rsid w:val="00DD67ED"/>
    <w:rsid w:val="00DE0A5F"/>
    <w:rsid w:val="00DE0B33"/>
    <w:rsid w:val="00DE0BD2"/>
    <w:rsid w:val="00DE0C56"/>
    <w:rsid w:val="00DE0F18"/>
    <w:rsid w:val="00DE0F9C"/>
    <w:rsid w:val="00DE1EE1"/>
    <w:rsid w:val="00DE1EF2"/>
    <w:rsid w:val="00DE2652"/>
    <w:rsid w:val="00DE3CEE"/>
    <w:rsid w:val="00DE4C0A"/>
    <w:rsid w:val="00DE52C6"/>
    <w:rsid w:val="00DE5942"/>
    <w:rsid w:val="00DE5D78"/>
    <w:rsid w:val="00DE64C3"/>
    <w:rsid w:val="00DE6CDA"/>
    <w:rsid w:val="00DE7624"/>
    <w:rsid w:val="00DE7CFC"/>
    <w:rsid w:val="00DE7D31"/>
    <w:rsid w:val="00DF0054"/>
    <w:rsid w:val="00DF0636"/>
    <w:rsid w:val="00DF0A27"/>
    <w:rsid w:val="00DF1456"/>
    <w:rsid w:val="00DF1A35"/>
    <w:rsid w:val="00DF1A57"/>
    <w:rsid w:val="00DF2046"/>
    <w:rsid w:val="00DF4EF4"/>
    <w:rsid w:val="00DF589C"/>
    <w:rsid w:val="00DF5A64"/>
    <w:rsid w:val="00DF62D8"/>
    <w:rsid w:val="00DF6AD8"/>
    <w:rsid w:val="00DF6E39"/>
    <w:rsid w:val="00DF7106"/>
    <w:rsid w:val="00DF78A0"/>
    <w:rsid w:val="00DF7D9A"/>
    <w:rsid w:val="00E00A76"/>
    <w:rsid w:val="00E00B23"/>
    <w:rsid w:val="00E00ED3"/>
    <w:rsid w:val="00E013CF"/>
    <w:rsid w:val="00E01903"/>
    <w:rsid w:val="00E019C4"/>
    <w:rsid w:val="00E02BB4"/>
    <w:rsid w:val="00E039A2"/>
    <w:rsid w:val="00E04471"/>
    <w:rsid w:val="00E04712"/>
    <w:rsid w:val="00E057A9"/>
    <w:rsid w:val="00E0674B"/>
    <w:rsid w:val="00E07B6E"/>
    <w:rsid w:val="00E07C0A"/>
    <w:rsid w:val="00E112A0"/>
    <w:rsid w:val="00E11E7A"/>
    <w:rsid w:val="00E12E54"/>
    <w:rsid w:val="00E13FD5"/>
    <w:rsid w:val="00E1465A"/>
    <w:rsid w:val="00E14772"/>
    <w:rsid w:val="00E14B8E"/>
    <w:rsid w:val="00E1572D"/>
    <w:rsid w:val="00E1645D"/>
    <w:rsid w:val="00E166DF"/>
    <w:rsid w:val="00E16855"/>
    <w:rsid w:val="00E16A95"/>
    <w:rsid w:val="00E17031"/>
    <w:rsid w:val="00E171F2"/>
    <w:rsid w:val="00E171F7"/>
    <w:rsid w:val="00E212A9"/>
    <w:rsid w:val="00E22059"/>
    <w:rsid w:val="00E22571"/>
    <w:rsid w:val="00E2275E"/>
    <w:rsid w:val="00E23635"/>
    <w:rsid w:val="00E248A5"/>
    <w:rsid w:val="00E2509A"/>
    <w:rsid w:val="00E25C27"/>
    <w:rsid w:val="00E26B34"/>
    <w:rsid w:val="00E272A2"/>
    <w:rsid w:val="00E2759A"/>
    <w:rsid w:val="00E30342"/>
    <w:rsid w:val="00E310E1"/>
    <w:rsid w:val="00E3119C"/>
    <w:rsid w:val="00E3162F"/>
    <w:rsid w:val="00E3194D"/>
    <w:rsid w:val="00E31C1C"/>
    <w:rsid w:val="00E32A16"/>
    <w:rsid w:val="00E33428"/>
    <w:rsid w:val="00E33842"/>
    <w:rsid w:val="00E33C7D"/>
    <w:rsid w:val="00E34445"/>
    <w:rsid w:val="00E34B0B"/>
    <w:rsid w:val="00E34CEF"/>
    <w:rsid w:val="00E35372"/>
    <w:rsid w:val="00E35604"/>
    <w:rsid w:val="00E356D4"/>
    <w:rsid w:val="00E36BB3"/>
    <w:rsid w:val="00E3713F"/>
    <w:rsid w:val="00E378B3"/>
    <w:rsid w:val="00E379B3"/>
    <w:rsid w:val="00E404F3"/>
    <w:rsid w:val="00E408A4"/>
    <w:rsid w:val="00E4118B"/>
    <w:rsid w:val="00E41435"/>
    <w:rsid w:val="00E4178A"/>
    <w:rsid w:val="00E41AEB"/>
    <w:rsid w:val="00E42E08"/>
    <w:rsid w:val="00E459F4"/>
    <w:rsid w:val="00E45AA5"/>
    <w:rsid w:val="00E45BFE"/>
    <w:rsid w:val="00E46850"/>
    <w:rsid w:val="00E46A5D"/>
    <w:rsid w:val="00E47705"/>
    <w:rsid w:val="00E509B9"/>
    <w:rsid w:val="00E51377"/>
    <w:rsid w:val="00E51B4A"/>
    <w:rsid w:val="00E51D89"/>
    <w:rsid w:val="00E52377"/>
    <w:rsid w:val="00E52F2C"/>
    <w:rsid w:val="00E52F6D"/>
    <w:rsid w:val="00E53576"/>
    <w:rsid w:val="00E53705"/>
    <w:rsid w:val="00E53E6F"/>
    <w:rsid w:val="00E53FA1"/>
    <w:rsid w:val="00E55791"/>
    <w:rsid w:val="00E55B1A"/>
    <w:rsid w:val="00E56229"/>
    <w:rsid w:val="00E564D5"/>
    <w:rsid w:val="00E56748"/>
    <w:rsid w:val="00E5726F"/>
    <w:rsid w:val="00E5728F"/>
    <w:rsid w:val="00E60055"/>
    <w:rsid w:val="00E6013F"/>
    <w:rsid w:val="00E6042B"/>
    <w:rsid w:val="00E60943"/>
    <w:rsid w:val="00E6151C"/>
    <w:rsid w:val="00E61E40"/>
    <w:rsid w:val="00E63708"/>
    <w:rsid w:val="00E63A35"/>
    <w:rsid w:val="00E63C9D"/>
    <w:rsid w:val="00E65091"/>
    <w:rsid w:val="00E657E7"/>
    <w:rsid w:val="00E66C22"/>
    <w:rsid w:val="00E670DA"/>
    <w:rsid w:val="00E67DAC"/>
    <w:rsid w:val="00E704B8"/>
    <w:rsid w:val="00E709EF"/>
    <w:rsid w:val="00E70A09"/>
    <w:rsid w:val="00E7104E"/>
    <w:rsid w:val="00E7160D"/>
    <w:rsid w:val="00E717AA"/>
    <w:rsid w:val="00E71E2B"/>
    <w:rsid w:val="00E72391"/>
    <w:rsid w:val="00E72C1C"/>
    <w:rsid w:val="00E72F94"/>
    <w:rsid w:val="00E736E3"/>
    <w:rsid w:val="00E739BF"/>
    <w:rsid w:val="00E73EA9"/>
    <w:rsid w:val="00E743C6"/>
    <w:rsid w:val="00E74A74"/>
    <w:rsid w:val="00E75090"/>
    <w:rsid w:val="00E756F2"/>
    <w:rsid w:val="00E76B1D"/>
    <w:rsid w:val="00E76DC5"/>
    <w:rsid w:val="00E777B4"/>
    <w:rsid w:val="00E77B5A"/>
    <w:rsid w:val="00E80FCE"/>
    <w:rsid w:val="00E810C8"/>
    <w:rsid w:val="00E812EB"/>
    <w:rsid w:val="00E81FB9"/>
    <w:rsid w:val="00E8238C"/>
    <w:rsid w:val="00E8385F"/>
    <w:rsid w:val="00E83DF4"/>
    <w:rsid w:val="00E859AB"/>
    <w:rsid w:val="00E85B87"/>
    <w:rsid w:val="00E86F47"/>
    <w:rsid w:val="00E876FD"/>
    <w:rsid w:val="00E907A6"/>
    <w:rsid w:val="00E90BA2"/>
    <w:rsid w:val="00E9130D"/>
    <w:rsid w:val="00E91EA5"/>
    <w:rsid w:val="00E928E4"/>
    <w:rsid w:val="00E9337A"/>
    <w:rsid w:val="00E93F12"/>
    <w:rsid w:val="00E946BC"/>
    <w:rsid w:val="00E94AED"/>
    <w:rsid w:val="00E94AF4"/>
    <w:rsid w:val="00E94D48"/>
    <w:rsid w:val="00E94D7C"/>
    <w:rsid w:val="00E95092"/>
    <w:rsid w:val="00E95155"/>
    <w:rsid w:val="00E96374"/>
    <w:rsid w:val="00E963A8"/>
    <w:rsid w:val="00EA0042"/>
    <w:rsid w:val="00EA0548"/>
    <w:rsid w:val="00EA085C"/>
    <w:rsid w:val="00EA1232"/>
    <w:rsid w:val="00EA12DD"/>
    <w:rsid w:val="00EA1A9F"/>
    <w:rsid w:val="00EA1B65"/>
    <w:rsid w:val="00EA239A"/>
    <w:rsid w:val="00EA2A66"/>
    <w:rsid w:val="00EA33B3"/>
    <w:rsid w:val="00EA33D1"/>
    <w:rsid w:val="00EA3AE5"/>
    <w:rsid w:val="00EA4041"/>
    <w:rsid w:val="00EA43CE"/>
    <w:rsid w:val="00EA48E3"/>
    <w:rsid w:val="00EA4913"/>
    <w:rsid w:val="00EA5AF5"/>
    <w:rsid w:val="00EA5BF4"/>
    <w:rsid w:val="00EA5EBF"/>
    <w:rsid w:val="00EA617F"/>
    <w:rsid w:val="00EA6812"/>
    <w:rsid w:val="00EB02E9"/>
    <w:rsid w:val="00EB0414"/>
    <w:rsid w:val="00EB06C7"/>
    <w:rsid w:val="00EB21F6"/>
    <w:rsid w:val="00EB2F2F"/>
    <w:rsid w:val="00EB3208"/>
    <w:rsid w:val="00EB3D64"/>
    <w:rsid w:val="00EB4696"/>
    <w:rsid w:val="00EB50F4"/>
    <w:rsid w:val="00EB518C"/>
    <w:rsid w:val="00EB5422"/>
    <w:rsid w:val="00EB57BD"/>
    <w:rsid w:val="00EB6EBA"/>
    <w:rsid w:val="00EB7033"/>
    <w:rsid w:val="00EB7346"/>
    <w:rsid w:val="00EB736E"/>
    <w:rsid w:val="00EB7893"/>
    <w:rsid w:val="00EB7A75"/>
    <w:rsid w:val="00EB7AEC"/>
    <w:rsid w:val="00EB7C2D"/>
    <w:rsid w:val="00EB7F08"/>
    <w:rsid w:val="00EB7FCA"/>
    <w:rsid w:val="00EC0C1D"/>
    <w:rsid w:val="00EC10A0"/>
    <w:rsid w:val="00EC1BE1"/>
    <w:rsid w:val="00EC2B3E"/>
    <w:rsid w:val="00EC2F35"/>
    <w:rsid w:val="00EC3BE4"/>
    <w:rsid w:val="00EC3FA9"/>
    <w:rsid w:val="00EC46A4"/>
    <w:rsid w:val="00EC4C65"/>
    <w:rsid w:val="00EC70E8"/>
    <w:rsid w:val="00EC766B"/>
    <w:rsid w:val="00EC7AAA"/>
    <w:rsid w:val="00ED0663"/>
    <w:rsid w:val="00ED19D4"/>
    <w:rsid w:val="00ED2179"/>
    <w:rsid w:val="00ED3493"/>
    <w:rsid w:val="00ED4783"/>
    <w:rsid w:val="00ED5224"/>
    <w:rsid w:val="00ED5729"/>
    <w:rsid w:val="00ED5C29"/>
    <w:rsid w:val="00ED5C6C"/>
    <w:rsid w:val="00ED5EEE"/>
    <w:rsid w:val="00ED659E"/>
    <w:rsid w:val="00ED7391"/>
    <w:rsid w:val="00ED741C"/>
    <w:rsid w:val="00ED7549"/>
    <w:rsid w:val="00ED7679"/>
    <w:rsid w:val="00ED7A0A"/>
    <w:rsid w:val="00EE07D6"/>
    <w:rsid w:val="00EE08B2"/>
    <w:rsid w:val="00EE0B07"/>
    <w:rsid w:val="00EE0DB9"/>
    <w:rsid w:val="00EE1749"/>
    <w:rsid w:val="00EE1BA8"/>
    <w:rsid w:val="00EE1D0B"/>
    <w:rsid w:val="00EE20EC"/>
    <w:rsid w:val="00EE2575"/>
    <w:rsid w:val="00EE2A33"/>
    <w:rsid w:val="00EE2A9A"/>
    <w:rsid w:val="00EE3832"/>
    <w:rsid w:val="00EE45A9"/>
    <w:rsid w:val="00EE48FE"/>
    <w:rsid w:val="00EE4A84"/>
    <w:rsid w:val="00EE5EAD"/>
    <w:rsid w:val="00EE630B"/>
    <w:rsid w:val="00EE67FE"/>
    <w:rsid w:val="00EE69EF"/>
    <w:rsid w:val="00EE74BD"/>
    <w:rsid w:val="00EF01C1"/>
    <w:rsid w:val="00EF0BEC"/>
    <w:rsid w:val="00EF0EEB"/>
    <w:rsid w:val="00EF1495"/>
    <w:rsid w:val="00EF21FE"/>
    <w:rsid w:val="00EF2282"/>
    <w:rsid w:val="00EF265C"/>
    <w:rsid w:val="00EF2B50"/>
    <w:rsid w:val="00EF2F6F"/>
    <w:rsid w:val="00EF3D95"/>
    <w:rsid w:val="00EF4379"/>
    <w:rsid w:val="00EF443E"/>
    <w:rsid w:val="00EF480A"/>
    <w:rsid w:val="00EF49EB"/>
    <w:rsid w:val="00EF4A90"/>
    <w:rsid w:val="00EF578E"/>
    <w:rsid w:val="00EF63D1"/>
    <w:rsid w:val="00EF669C"/>
    <w:rsid w:val="00EF6713"/>
    <w:rsid w:val="00EF6ED3"/>
    <w:rsid w:val="00EF746F"/>
    <w:rsid w:val="00F00BE9"/>
    <w:rsid w:val="00F00E5F"/>
    <w:rsid w:val="00F016DD"/>
    <w:rsid w:val="00F029EB"/>
    <w:rsid w:val="00F032DF"/>
    <w:rsid w:val="00F03386"/>
    <w:rsid w:val="00F037B9"/>
    <w:rsid w:val="00F04B10"/>
    <w:rsid w:val="00F04D7B"/>
    <w:rsid w:val="00F05490"/>
    <w:rsid w:val="00F070F3"/>
    <w:rsid w:val="00F077AF"/>
    <w:rsid w:val="00F07C12"/>
    <w:rsid w:val="00F10167"/>
    <w:rsid w:val="00F1035A"/>
    <w:rsid w:val="00F10B75"/>
    <w:rsid w:val="00F10CD9"/>
    <w:rsid w:val="00F118DB"/>
    <w:rsid w:val="00F1192F"/>
    <w:rsid w:val="00F1196B"/>
    <w:rsid w:val="00F119FD"/>
    <w:rsid w:val="00F123D0"/>
    <w:rsid w:val="00F12C32"/>
    <w:rsid w:val="00F13BAA"/>
    <w:rsid w:val="00F13EF9"/>
    <w:rsid w:val="00F14AA6"/>
    <w:rsid w:val="00F14DBC"/>
    <w:rsid w:val="00F15004"/>
    <w:rsid w:val="00F153B7"/>
    <w:rsid w:val="00F157F0"/>
    <w:rsid w:val="00F15EC5"/>
    <w:rsid w:val="00F16E48"/>
    <w:rsid w:val="00F17290"/>
    <w:rsid w:val="00F17994"/>
    <w:rsid w:val="00F2083F"/>
    <w:rsid w:val="00F212A3"/>
    <w:rsid w:val="00F21A56"/>
    <w:rsid w:val="00F236D0"/>
    <w:rsid w:val="00F23F35"/>
    <w:rsid w:val="00F24804"/>
    <w:rsid w:val="00F24D78"/>
    <w:rsid w:val="00F252F1"/>
    <w:rsid w:val="00F2747A"/>
    <w:rsid w:val="00F30174"/>
    <w:rsid w:val="00F306FE"/>
    <w:rsid w:val="00F30FC2"/>
    <w:rsid w:val="00F317AE"/>
    <w:rsid w:val="00F31D16"/>
    <w:rsid w:val="00F32CBE"/>
    <w:rsid w:val="00F32FB8"/>
    <w:rsid w:val="00F343C7"/>
    <w:rsid w:val="00F346BB"/>
    <w:rsid w:val="00F346D6"/>
    <w:rsid w:val="00F34CF0"/>
    <w:rsid w:val="00F35C9F"/>
    <w:rsid w:val="00F35CFD"/>
    <w:rsid w:val="00F35FDE"/>
    <w:rsid w:val="00F36268"/>
    <w:rsid w:val="00F36E64"/>
    <w:rsid w:val="00F3777F"/>
    <w:rsid w:val="00F37A55"/>
    <w:rsid w:val="00F37CE9"/>
    <w:rsid w:val="00F40B4D"/>
    <w:rsid w:val="00F40C6C"/>
    <w:rsid w:val="00F4115F"/>
    <w:rsid w:val="00F41290"/>
    <w:rsid w:val="00F44265"/>
    <w:rsid w:val="00F446B7"/>
    <w:rsid w:val="00F4503B"/>
    <w:rsid w:val="00F4526E"/>
    <w:rsid w:val="00F45418"/>
    <w:rsid w:val="00F456E3"/>
    <w:rsid w:val="00F45AA1"/>
    <w:rsid w:val="00F46068"/>
    <w:rsid w:val="00F46431"/>
    <w:rsid w:val="00F501D1"/>
    <w:rsid w:val="00F50411"/>
    <w:rsid w:val="00F50578"/>
    <w:rsid w:val="00F5079F"/>
    <w:rsid w:val="00F51202"/>
    <w:rsid w:val="00F516F0"/>
    <w:rsid w:val="00F51747"/>
    <w:rsid w:val="00F520E2"/>
    <w:rsid w:val="00F5224E"/>
    <w:rsid w:val="00F5310A"/>
    <w:rsid w:val="00F5368D"/>
    <w:rsid w:val="00F54203"/>
    <w:rsid w:val="00F546B3"/>
    <w:rsid w:val="00F55035"/>
    <w:rsid w:val="00F55275"/>
    <w:rsid w:val="00F55D33"/>
    <w:rsid w:val="00F57655"/>
    <w:rsid w:val="00F57A1F"/>
    <w:rsid w:val="00F57D45"/>
    <w:rsid w:val="00F6018F"/>
    <w:rsid w:val="00F606FC"/>
    <w:rsid w:val="00F60AAC"/>
    <w:rsid w:val="00F615F8"/>
    <w:rsid w:val="00F61952"/>
    <w:rsid w:val="00F619CE"/>
    <w:rsid w:val="00F61C81"/>
    <w:rsid w:val="00F62371"/>
    <w:rsid w:val="00F6283B"/>
    <w:rsid w:val="00F6404E"/>
    <w:rsid w:val="00F64516"/>
    <w:rsid w:val="00F65181"/>
    <w:rsid w:val="00F6559E"/>
    <w:rsid w:val="00F655CD"/>
    <w:rsid w:val="00F656EC"/>
    <w:rsid w:val="00F659E0"/>
    <w:rsid w:val="00F66686"/>
    <w:rsid w:val="00F66D7B"/>
    <w:rsid w:val="00F67180"/>
    <w:rsid w:val="00F67762"/>
    <w:rsid w:val="00F67F01"/>
    <w:rsid w:val="00F67F10"/>
    <w:rsid w:val="00F700A7"/>
    <w:rsid w:val="00F706ED"/>
    <w:rsid w:val="00F708A3"/>
    <w:rsid w:val="00F70EBE"/>
    <w:rsid w:val="00F716BB"/>
    <w:rsid w:val="00F71939"/>
    <w:rsid w:val="00F71D2F"/>
    <w:rsid w:val="00F727B6"/>
    <w:rsid w:val="00F731D7"/>
    <w:rsid w:val="00F735D5"/>
    <w:rsid w:val="00F73B92"/>
    <w:rsid w:val="00F74C07"/>
    <w:rsid w:val="00F75638"/>
    <w:rsid w:val="00F763C7"/>
    <w:rsid w:val="00F76537"/>
    <w:rsid w:val="00F77471"/>
    <w:rsid w:val="00F7767B"/>
    <w:rsid w:val="00F808FC"/>
    <w:rsid w:val="00F80B50"/>
    <w:rsid w:val="00F80D2B"/>
    <w:rsid w:val="00F8130C"/>
    <w:rsid w:val="00F82FC7"/>
    <w:rsid w:val="00F83A4A"/>
    <w:rsid w:val="00F83D3E"/>
    <w:rsid w:val="00F844C8"/>
    <w:rsid w:val="00F845FB"/>
    <w:rsid w:val="00F852AA"/>
    <w:rsid w:val="00F854B1"/>
    <w:rsid w:val="00F85678"/>
    <w:rsid w:val="00F85910"/>
    <w:rsid w:val="00F85E67"/>
    <w:rsid w:val="00F85E75"/>
    <w:rsid w:val="00F85EDB"/>
    <w:rsid w:val="00F8684A"/>
    <w:rsid w:val="00F86AC4"/>
    <w:rsid w:val="00F86B46"/>
    <w:rsid w:val="00F86C07"/>
    <w:rsid w:val="00F877D7"/>
    <w:rsid w:val="00F87E5C"/>
    <w:rsid w:val="00F90408"/>
    <w:rsid w:val="00F9101A"/>
    <w:rsid w:val="00F91072"/>
    <w:rsid w:val="00F9126F"/>
    <w:rsid w:val="00F9131E"/>
    <w:rsid w:val="00F9155D"/>
    <w:rsid w:val="00F92246"/>
    <w:rsid w:val="00F92907"/>
    <w:rsid w:val="00F92D69"/>
    <w:rsid w:val="00F92E1D"/>
    <w:rsid w:val="00F932D8"/>
    <w:rsid w:val="00F93318"/>
    <w:rsid w:val="00F939E0"/>
    <w:rsid w:val="00F94D45"/>
    <w:rsid w:val="00F95934"/>
    <w:rsid w:val="00F95E7A"/>
    <w:rsid w:val="00F9749D"/>
    <w:rsid w:val="00F97800"/>
    <w:rsid w:val="00F979A7"/>
    <w:rsid w:val="00F97D2C"/>
    <w:rsid w:val="00F97D5D"/>
    <w:rsid w:val="00FA01F4"/>
    <w:rsid w:val="00FA05C0"/>
    <w:rsid w:val="00FA0EA7"/>
    <w:rsid w:val="00FA0F9F"/>
    <w:rsid w:val="00FA10B0"/>
    <w:rsid w:val="00FA1B42"/>
    <w:rsid w:val="00FA2777"/>
    <w:rsid w:val="00FA2D09"/>
    <w:rsid w:val="00FA2E2D"/>
    <w:rsid w:val="00FA4040"/>
    <w:rsid w:val="00FA4346"/>
    <w:rsid w:val="00FA5658"/>
    <w:rsid w:val="00FA5876"/>
    <w:rsid w:val="00FA5AFE"/>
    <w:rsid w:val="00FA65BD"/>
    <w:rsid w:val="00FA770B"/>
    <w:rsid w:val="00FA7B8F"/>
    <w:rsid w:val="00FB00C0"/>
    <w:rsid w:val="00FB0CE9"/>
    <w:rsid w:val="00FB0D47"/>
    <w:rsid w:val="00FB1115"/>
    <w:rsid w:val="00FB1B22"/>
    <w:rsid w:val="00FB1B99"/>
    <w:rsid w:val="00FB204D"/>
    <w:rsid w:val="00FB20D6"/>
    <w:rsid w:val="00FB2750"/>
    <w:rsid w:val="00FB32E6"/>
    <w:rsid w:val="00FB3FA1"/>
    <w:rsid w:val="00FB42E8"/>
    <w:rsid w:val="00FB44FA"/>
    <w:rsid w:val="00FB4A2A"/>
    <w:rsid w:val="00FB51C9"/>
    <w:rsid w:val="00FB57B9"/>
    <w:rsid w:val="00FB6FCA"/>
    <w:rsid w:val="00FB762E"/>
    <w:rsid w:val="00FC081B"/>
    <w:rsid w:val="00FC0E90"/>
    <w:rsid w:val="00FC2945"/>
    <w:rsid w:val="00FC2CD6"/>
    <w:rsid w:val="00FC3242"/>
    <w:rsid w:val="00FC3B27"/>
    <w:rsid w:val="00FC3D01"/>
    <w:rsid w:val="00FC4009"/>
    <w:rsid w:val="00FC47DD"/>
    <w:rsid w:val="00FC4D3A"/>
    <w:rsid w:val="00FC52B6"/>
    <w:rsid w:val="00FC5336"/>
    <w:rsid w:val="00FC5DC0"/>
    <w:rsid w:val="00FC5DE6"/>
    <w:rsid w:val="00FC69D0"/>
    <w:rsid w:val="00FC6C2B"/>
    <w:rsid w:val="00FC750E"/>
    <w:rsid w:val="00FC79CA"/>
    <w:rsid w:val="00FD049F"/>
    <w:rsid w:val="00FD150B"/>
    <w:rsid w:val="00FD1B9C"/>
    <w:rsid w:val="00FD2A74"/>
    <w:rsid w:val="00FD31B3"/>
    <w:rsid w:val="00FD369E"/>
    <w:rsid w:val="00FD3899"/>
    <w:rsid w:val="00FD4981"/>
    <w:rsid w:val="00FD4DE9"/>
    <w:rsid w:val="00FD5457"/>
    <w:rsid w:val="00FD5A13"/>
    <w:rsid w:val="00FD5A4B"/>
    <w:rsid w:val="00FD65D1"/>
    <w:rsid w:val="00FD66C2"/>
    <w:rsid w:val="00FD6BD8"/>
    <w:rsid w:val="00FD6DED"/>
    <w:rsid w:val="00FD6ED5"/>
    <w:rsid w:val="00FD6F6F"/>
    <w:rsid w:val="00FD6FD1"/>
    <w:rsid w:val="00FD77EB"/>
    <w:rsid w:val="00FE0269"/>
    <w:rsid w:val="00FE0500"/>
    <w:rsid w:val="00FE0957"/>
    <w:rsid w:val="00FE12BC"/>
    <w:rsid w:val="00FE1748"/>
    <w:rsid w:val="00FE1B78"/>
    <w:rsid w:val="00FE209F"/>
    <w:rsid w:val="00FE2EB3"/>
    <w:rsid w:val="00FE2FD0"/>
    <w:rsid w:val="00FE3DE4"/>
    <w:rsid w:val="00FE4188"/>
    <w:rsid w:val="00FE4447"/>
    <w:rsid w:val="00FE4606"/>
    <w:rsid w:val="00FE471D"/>
    <w:rsid w:val="00FE48C9"/>
    <w:rsid w:val="00FE4A1E"/>
    <w:rsid w:val="00FE544E"/>
    <w:rsid w:val="00FE5487"/>
    <w:rsid w:val="00FE5E38"/>
    <w:rsid w:val="00FE6BFE"/>
    <w:rsid w:val="00FE79D7"/>
    <w:rsid w:val="00FF018F"/>
    <w:rsid w:val="00FF05FC"/>
    <w:rsid w:val="00FF0B09"/>
    <w:rsid w:val="00FF1097"/>
    <w:rsid w:val="00FF133D"/>
    <w:rsid w:val="00FF1959"/>
    <w:rsid w:val="00FF1D8F"/>
    <w:rsid w:val="00FF2614"/>
    <w:rsid w:val="00FF2D42"/>
    <w:rsid w:val="00FF2D72"/>
    <w:rsid w:val="00FF2E06"/>
    <w:rsid w:val="00FF34A9"/>
    <w:rsid w:val="00FF3C5D"/>
    <w:rsid w:val="00FF4393"/>
    <w:rsid w:val="00FF4F65"/>
    <w:rsid w:val="00FF54CD"/>
    <w:rsid w:val="00FF5883"/>
    <w:rsid w:val="00FF685F"/>
    <w:rsid w:val="00FF6A45"/>
    <w:rsid w:val="00FF70BE"/>
    <w:rsid w:val="00FF7165"/>
    <w:rsid w:val="00FF72A8"/>
    <w:rsid w:val="00FF74AE"/>
    <w:rsid w:val="00FF7548"/>
    <w:rsid w:val="00FF7825"/>
    <w:rsid w:val="00FF7BF8"/>
    <w:rsid w:val="2890B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40EC"/>
  <w15:chartTrackingRefBased/>
  <w15:docId w15:val="{F67B4DB1-1F63-43C2-A979-96030EC5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40"/>
  </w:style>
  <w:style w:type="paragraph" w:styleId="Titre1">
    <w:name w:val="heading 1"/>
    <w:basedOn w:val="Normal"/>
    <w:next w:val="Normal"/>
    <w:link w:val="Titre1C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D7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2D7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76A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76A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6A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6A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23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41E"/>
  </w:style>
  <w:style w:type="paragraph" w:styleId="Pieddepage">
    <w:name w:val="footer"/>
    <w:basedOn w:val="Normal"/>
    <w:link w:val="PieddepageC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41E"/>
  </w:style>
  <w:style w:type="character" w:styleId="Lienhypertextesuivivisit">
    <w:name w:val="FollowedHyperlink"/>
    <w:basedOn w:val="Policepardfau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Policepardfaut"/>
    <w:rsid w:val="003F6357"/>
  </w:style>
  <w:style w:type="character" w:customStyle="1" w:styleId="pln">
    <w:name w:val="pln"/>
    <w:basedOn w:val="Policepardfaut"/>
    <w:rsid w:val="003F6357"/>
  </w:style>
  <w:style w:type="character" w:customStyle="1" w:styleId="pun">
    <w:name w:val="pun"/>
    <w:basedOn w:val="Policepardfau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Titre2Car">
    <w:name w:val="Titre 2 Car"/>
    <w:basedOn w:val="Policepardfaut"/>
    <w:link w:val="Titre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Policepardfaut"/>
    <w:rsid w:val="00AC4CE4"/>
  </w:style>
  <w:style w:type="character" w:customStyle="1" w:styleId="typ">
    <w:name w:val="typ"/>
    <w:basedOn w:val="Policepardfaut"/>
    <w:rsid w:val="00AC4CE4"/>
  </w:style>
  <w:style w:type="character" w:customStyle="1" w:styleId="lit">
    <w:name w:val="lit"/>
    <w:basedOn w:val="Policepardfaut"/>
    <w:rsid w:val="00AC4CE4"/>
  </w:style>
  <w:style w:type="character" w:styleId="Rfrenceintense">
    <w:name w:val="Intense Reference"/>
    <w:basedOn w:val="Policepardfau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160D"/>
    <w:rPr>
      <w:rFonts w:eastAsiaTheme="minorEastAsia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F7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006"/>
    <w:pPr>
      <w:spacing w:after="100"/>
      <w:ind w:left="440"/>
    </w:pPr>
  </w:style>
  <w:style w:type="character" w:customStyle="1" w:styleId="operation-api-url">
    <w:name w:val="operation-api-url"/>
    <w:basedOn w:val="Policepardfaut"/>
    <w:rsid w:val="0031342A"/>
  </w:style>
  <w:style w:type="character" w:customStyle="1" w:styleId="tag">
    <w:name w:val="tag"/>
    <w:basedOn w:val="Policepardfaut"/>
    <w:rsid w:val="00846EF7"/>
  </w:style>
  <w:style w:type="character" w:customStyle="1" w:styleId="atn">
    <w:name w:val="atn"/>
    <w:basedOn w:val="Policepardfaut"/>
    <w:rsid w:val="00846EF7"/>
  </w:style>
  <w:style w:type="character" w:customStyle="1" w:styleId="atv">
    <w:name w:val="atv"/>
    <w:basedOn w:val="Policepardfaut"/>
    <w:rsid w:val="0084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rt.dev/codelabs/async-await" TargetMode="External"/><Relationship Id="rId18" Type="http://schemas.openxmlformats.org/officeDocument/2006/relationships/image" Target="media/image1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docs.flutter.dev/development/data-and-backend/networking" TargetMode="External"/><Relationship Id="rId17" Type="http://schemas.openxmlformats.org/officeDocument/2006/relationships/hyperlink" Target="https://api.flutter.dev/flutter/dart-async/Future/Future.delayed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sebstreb.github.io/flutter-fiche-5/ghibli-films" TargetMode="External"/><Relationship Id="rId20" Type="http://schemas.openxmlformats.org/officeDocument/2006/relationships/hyperlink" Target="https://docs.flutter.dev/development/ui/layout/adaptive-responsiv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bstreb.github.io/flutter-fiche-5/films-ap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janaipakos/ghibliapi" TargetMode="Externa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vl_AaCgudcY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1" ma:contentTypeDescription="Crée un document." ma:contentTypeScope="" ma:versionID="d0151ec3ad79dc980200c7595fd63d87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7157cc61fb5cef1dcf0918c3f7af1322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10688-836E-4825-BC5C-8651714D9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17E8B1-14ED-4446-A021-3475AE38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2975</Words>
  <Characters>16363</Characters>
  <Application>Microsoft Office Word</Application>
  <DocSecurity>0</DocSecurity>
  <Lines>136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19300</CharactersWithSpaces>
  <SharedDoc>false</SharedDoc>
  <HLinks>
    <vt:vector size="138" baseType="variant">
      <vt:variant>
        <vt:i4>7143526</vt:i4>
      </vt:variant>
      <vt:variant>
        <vt:i4>84</vt:i4>
      </vt:variant>
      <vt:variant>
        <vt:i4>0</vt:i4>
      </vt:variant>
      <vt:variant>
        <vt:i4>5</vt:i4>
      </vt:variant>
      <vt:variant>
        <vt:lpwstr>https://docs.flutter.dev/development/ui/layout/adaptive-responsive</vt:lpwstr>
      </vt:variant>
      <vt:variant>
        <vt:lpwstr/>
      </vt:variant>
      <vt:variant>
        <vt:i4>4456522</vt:i4>
      </vt:variant>
      <vt:variant>
        <vt:i4>81</vt:i4>
      </vt:variant>
      <vt:variant>
        <vt:i4>0</vt:i4>
      </vt:variant>
      <vt:variant>
        <vt:i4>5</vt:i4>
      </vt:variant>
      <vt:variant>
        <vt:lpwstr>https://api.flutter.dev/flutter/widgets/SingleChildScrollView-class.html</vt:lpwstr>
      </vt:variant>
      <vt:variant>
        <vt:lpwstr/>
      </vt:variant>
      <vt:variant>
        <vt:i4>3932201</vt:i4>
      </vt:variant>
      <vt:variant>
        <vt:i4>78</vt:i4>
      </vt:variant>
      <vt:variant>
        <vt:i4>0</vt:i4>
      </vt:variant>
      <vt:variant>
        <vt:i4>5</vt:i4>
      </vt:variant>
      <vt:variant>
        <vt:lpwstr>https://api.flutter.dev/flutter/widgets/Expanded-class.html</vt:lpwstr>
      </vt:variant>
      <vt:variant>
        <vt:lpwstr/>
      </vt:variant>
      <vt:variant>
        <vt:i4>2162729</vt:i4>
      </vt:variant>
      <vt:variant>
        <vt:i4>75</vt:i4>
      </vt:variant>
      <vt:variant>
        <vt:i4>0</vt:i4>
      </vt:variant>
      <vt:variant>
        <vt:i4>5</vt:i4>
      </vt:variant>
      <vt:variant>
        <vt:lpwstr>https://docs.flutter.dev/testing/common-errors</vt:lpwstr>
      </vt:variant>
      <vt:variant>
        <vt:lpwstr/>
      </vt:variant>
      <vt:variant>
        <vt:i4>3866737</vt:i4>
      </vt:variant>
      <vt:variant>
        <vt:i4>72</vt:i4>
      </vt:variant>
      <vt:variant>
        <vt:i4>0</vt:i4>
      </vt:variant>
      <vt:variant>
        <vt:i4>5</vt:i4>
      </vt:variant>
      <vt:variant>
        <vt:lpwstr>https://sebstreb.github.io/flutter-fiche-5/ghibli-films</vt:lpwstr>
      </vt:variant>
      <vt:variant>
        <vt:lpwstr/>
      </vt:variant>
      <vt:variant>
        <vt:i4>5242947</vt:i4>
      </vt:variant>
      <vt:variant>
        <vt:i4>69</vt:i4>
      </vt:variant>
      <vt:variant>
        <vt:i4>0</vt:i4>
      </vt:variant>
      <vt:variant>
        <vt:i4>5</vt:i4>
      </vt:variant>
      <vt:variant>
        <vt:lpwstr>https://api.flutter.dev/flutter/dart-async/Future/Future.delayed.html</vt:lpwstr>
      </vt:variant>
      <vt:variant>
        <vt:lpwstr/>
      </vt:variant>
      <vt:variant>
        <vt:i4>3866737</vt:i4>
      </vt:variant>
      <vt:variant>
        <vt:i4>66</vt:i4>
      </vt:variant>
      <vt:variant>
        <vt:i4>0</vt:i4>
      </vt:variant>
      <vt:variant>
        <vt:i4>5</vt:i4>
      </vt:variant>
      <vt:variant>
        <vt:lpwstr>https://sebstreb.github.io/flutter-fiche-5/ghibli-films</vt:lpwstr>
      </vt:variant>
      <vt:variant>
        <vt:lpwstr/>
      </vt:variant>
      <vt:variant>
        <vt:i4>2293795</vt:i4>
      </vt:variant>
      <vt:variant>
        <vt:i4>63</vt:i4>
      </vt:variant>
      <vt:variant>
        <vt:i4>0</vt:i4>
      </vt:variant>
      <vt:variant>
        <vt:i4>5</vt:i4>
      </vt:variant>
      <vt:variant>
        <vt:lpwstr>https://github.com/janaipakos/ghibliapi</vt:lpwstr>
      </vt:variant>
      <vt:variant>
        <vt:lpwstr/>
      </vt:variant>
      <vt:variant>
        <vt:i4>5111878</vt:i4>
      </vt:variant>
      <vt:variant>
        <vt:i4>60</vt:i4>
      </vt:variant>
      <vt:variant>
        <vt:i4>0</vt:i4>
      </vt:variant>
      <vt:variant>
        <vt:i4>5</vt:i4>
      </vt:variant>
      <vt:variant>
        <vt:lpwstr>https://docs.flutter.dev/development/data-and-backend/networking</vt:lpwstr>
      </vt:variant>
      <vt:variant>
        <vt:lpwstr/>
      </vt:variant>
      <vt:variant>
        <vt:i4>65601</vt:i4>
      </vt:variant>
      <vt:variant>
        <vt:i4>57</vt:i4>
      </vt:variant>
      <vt:variant>
        <vt:i4>0</vt:i4>
      </vt:variant>
      <vt:variant>
        <vt:i4>5</vt:i4>
      </vt:variant>
      <vt:variant>
        <vt:lpwstr>https://sebstreb.github.io/flutter-fiche-5/films-api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_Toc126229596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_Toc126229595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_Toc126229594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_Toc126229593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_Toc126229592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_Toc126229591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_Toc126229590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_Toc126229589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_Toc126229588</vt:lpwstr>
      </vt:variant>
      <vt:variant>
        <vt:i4>2555908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https://www.youtube.com/watch?v=vl_AaCgudcY</vt:lpwstr>
      </vt:variant>
      <vt:variant>
        <vt:lpwstr/>
      </vt:variant>
      <vt:variant>
        <vt:i4>5308522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https://www.youtube.com/watch?v=OTS-ap9_aXc</vt:lpwstr>
      </vt:variant>
      <vt:variant>
        <vt:lpwstr/>
      </vt:variant>
      <vt:variant>
        <vt:i4>4063356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https://www.youtube.com/watch?v=SmTCmDMi4BY</vt:lpwstr>
      </vt:variant>
      <vt:variant>
        <vt:lpwstr/>
      </vt:variant>
      <vt:variant>
        <vt:i4>1966161</vt:i4>
      </vt:variant>
      <vt:variant>
        <vt:i4>0</vt:i4>
      </vt:variant>
      <vt:variant>
        <vt:i4>0</vt:i4>
      </vt:variant>
      <vt:variant>
        <vt:i4>5</vt:i4>
      </vt:variant>
      <vt:variant>
        <vt:lpwstr>https://dart.dev/codelabs/async-await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Sébastien STREBELLE</cp:lastModifiedBy>
  <cp:revision>3190</cp:revision>
  <cp:lastPrinted>2022-04-21T12:25:00Z</cp:lastPrinted>
  <dcterms:created xsi:type="dcterms:W3CDTF">2022-02-18T07:42:00Z</dcterms:created>
  <dcterms:modified xsi:type="dcterms:W3CDTF">2023-03-27T07:26:00Z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